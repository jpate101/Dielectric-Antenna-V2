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AAF1" w14:textId="2F2DFF09" w:rsidR="000A5329" w:rsidRPr="00AF69DB" w:rsidRDefault="000A5329" w:rsidP="000A5329">
      <w:pPr>
        <w:spacing w:after="0" w:line="240" w:lineRule="auto"/>
        <w:rPr>
          <w:rFonts w:ascii="Calibri Light" w:hAnsi="Calibri Light" w:cs="Calibri Light"/>
          <w:sz w:val="18"/>
          <w:szCs w:val="18"/>
        </w:rPr>
      </w:pPr>
    </w:p>
    <w:p w14:paraId="05A0C65B" w14:textId="77777777" w:rsidR="000A5329" w:rsidRPr="00AF69DB" w:rsidRDefault="000A5329" w:rsidP="000A5329">
      <w:pPr>
        <w:spacing w:after="0" w:line="240" w:lineRule="auto"/>
        <w:rPr>
          <w:rFonts w:ascii="Calibri Light" w:hAnsi="Calibri Light" w:cs="Calibri Light"/>
          <w:sz w:val="18"/>
          <w:szCs w:val="18"/>
        </w:rPr>
      </w:pPr>
    </w:p>
    <w:p w14:paraId="03E64CA1" w14:textId="77777777" w:rsidR="000A5329" w:rsidRPr="00AF69DB" w:rsidRDefault="000A5329" w:rsidP="000A5329">
      <w:pPr>
        <w:spacing w:after="0" w:line="240" w:lineRule="auto"/>
        <w:rPr>
          <w:rFonts w:ascii="Calibri Light" w:hAnsi="Calibri Light" w:cs="Calibri Light"/>
          <w:sz w:val="18"/>
          <w:szCs w:val="18"/>
        </w:rPr>
      </w:pPr>
    </w:p>
    <w:p w14:paraId="35167F7A" w14:textId="77777777" w:rsidR="000A5329" w:rsidRPr="00AF69DB" w:rsidRDefault="000A5329" w:rsidP="000A5329">
      <w:pPr>
        <w:spacing w:after="0" w:line="240" w:lineRule="auto"/>
        <w:rPr>
          <w:rFonts w:ascii="Calibri Light" w:hAnsi="Calibri Light" w:cs="Calibri Light"/>
          <w:sz w:val="18"/>
          <w:szCs w:val="18"/>
        </w:rPr>
      </w:pPr>
    </w:p>
    <w:p w14:paraId="3B252DA2" w14:textId="77777777" w:rsidR="000A5329" w:rsidRPr="00AF69DB" w:rsidRDefault="000A5329" w:rsidP="000A5329">
      <w:pPr>
        <w:spacing w:after="0" w:line="240" w:lineRule="auto"/>
        <w:rPr>
          <w:rFonts w:ascii="Calibri Light" w:hAnsi="Calibri Light" w:cs="Calibri Light"/>
          <w:sz w:val="18"/>
          <w:szCs w:val="18"/>
        </w:rPr>
      </w:pPr>
    </w:p>
    <w:p w14:paraId="1C54702D" w14:textId="77777777" w:rsidR="000A5329" w:rsidRPr="00AF69DB" w:rsidRDefault="000A5329" w:rsidP="000A5329">
      <w:pPr>
        <w:spacing w:after="0" w:line="240" w:lineRule="auto"/>
        <w:rPr>
          <w:rFonts w:ascii="Calibri Light" w:hAnsi="Calibri Light" w:cs="Calibri Light"/>
          <w:sz w:val="18"/>
          <w:szCs w:val="18"/>
        </w:rPr>
      </w:pPr>
    </w:p>
    <w:p w14:paraId="6E603D65" w14:textId="77777777" w:rsidR="000A5329" w:rsidRPr="00AF69DB" w:rsidRDefault="000A5329" w:rsidP="000A5329">
      <w:pPr>
        <w:spacing w:after="0" w:line="240" w:lineRule="auto"/>
        <w:rPr>
          <w:rFonts w:ascii="Calibri Light" w:hAnsi="Calibri Light" w:cs="Calibri Light"/>
          <w:sz w:val="18"/>
          <w:szCs w:val="18"/>
        </w:rPr>
      </w:pPr>
    </w:p>
    <w:p w14:paraId="7D203DBB" w14:textId="77777777" w:rsidR="000A5329" w:rsidRPr="00AF69DB" w:rsidRDefault="000A5329" w:rsidP="000A5329">
      <w:pPr>
        <w:spacing w:after="0" w:line="240" w:lineRule="auto"/>
        <w:rPr>
          <w:rFonts w:ascii="Calibri Light" w:hAnsi="Calibri Light" w:cs="Calibri Light"/>
          <w:sz w:val="18"/>
          <w:szCs w:val="18"/>
        </w:rPr>
      </w:pPr>
    </w:p>
    <w:p w14:paraId="58ED1A74" w14:textId="77777777" w:rsidR="000A5329" w:rsidRPr="00AF69DB" w:rsidRDefault="000A5329" w:rsidP="000A5329">
      <w:pPr>
        <w:spacing w:after="0" w:line="240" w:lineRule="auto"/>
        <w:rPr>
          <w:rFonts w:ascii="Calibri Light" w:hAnsi="Calibri Light" w:cs="Calibri Light"/>
          <w:sz w:val="18"/>
          <w:szCs w:val="18"/>
        </w:rPr>
      </w:pPr>
    </w:p>
    <w:p w14:paraId="1B1CC728" w14:textId="77777777" w:rsidR="000A5329" w:rsidRPr="00AF69DB" w:rsidRDefault="000A5329" w:rsidP="000A5329">
      <w:pPr>
        <w:spacing w:after="0" w:line="240" w:lineRule="auto"/>
        <w:rPr>
          <w:rFonts w:ascii="Calibri Light" w:hAnsi="Calibri Light" w:cs="Calibri Light"/>
          <w:sz w:val="18"/>
          <w:szCs w:val="18"/>
        </w:rPr>
      </w:pPr>
    </w:p>
    <w:p w14:paraId="3A111C67" w14:textId="77777777" w:rsidR="000A5329" w:rsidRPr="00AF69DB" w:rsidRDefault="000A5329" w:rsidP="000A5329">
      <w:pPr>
        <w:spacing w:after="0" w:line="240" w:lineRule="auto"/>
        <w:rPr>
          <w:rFonts w:ascii="Calibri Light" w:hAnsi="Calibri Light" w:cs="Calibri Light"/>
          <w:sz w:val="18"/>
          <w:szCs w:val="18"/>
        </w:rPr>
      </w:pPr>
    </w:p>
    <w:p w14:paraId="3D7B7136" w14:textId="77777777" w:rsidR="000A5329" w:rsidRPr="00AF69DB" w:rsidRDefault="000A5329" w:rsidP="000A5329">
      <w:pPr>
        <w:spacing w:after="0" w:line="240" w:lineRule="auto"/>
        <w:rPr>
          <w:rFonts w:ascii="Calibri Light" w:hAnsi="Calibri Light" w:cs="Calibri Light"/>
          <w:sz w:val="18"/>
          <w:szCs w:val="18"/>
        </w:rPr>
      </w:pPr>
    </w:p>
    <w:p w14:paraId="43B2FDA2" w14:textId="4C20FDF3" w:rsidR="000A5329" w:rsidRPr="00AF69DB" w:rsidRDefault="000A5329" w:rsidP="000A5329">
      <w:pPr>
        <w:spacing w:before="177" w:after="163"/>
        <w:rPr>
          <w:rFonts w:ascii="Calibri Light" w:hAnsi="Calibri Light" w:cs="Calibri Light"/>
          <w:noProof/>
          <w:lang w:eastAsia="en-AU"/>
        </w:rPr>
      </w:pPr>
    </w:p>
    <w:p w14:paraId="220DDE29" w14:textId="5DFE3D26" w:rsidR="000A5329" w:rsidRPr="00954ACC" w:rsidRDefault="000A5329" w:rsidP="000A5329">
      <w:pPr>
        <w:spacing w:before="177" w:after="163"/>
        <w:rPr>
          <w:rFonts w:ascii="Calibri" w:hAnsi="Calibri" w:cs="Calibri"/>
          <w:noProof/>
          <w:lang w:eastAsia="en-AU"/>
        </w:rPr>
      </w:pPr>
      <w:r w:rsidRPr="00954ACC">
        <w:rPr>
          <w:rFonts w:ascii="Calibri" w:hAnsi="Calibri" w:cs="Calibri"/>
          <w:noProof/>
          <w:color w:val="2B579A"/>
          <w:sz w:val="18"/>
          <w:szCs w:val="18"/>
          <w:shd w:val="clear" w:color="auto" w:fill="E6E6E6"/>
          <w:lang w:val="en-US"/>
        </w:rPr>
        <mc:AlternateContent>
          <mc:Choice Requires="wps">
            <w:drawing>
              <wp:anchor distT="0" distB="0" distL="114300" distR="114300" simplePos="0" relativeHeight="251663360" behindDoc="0" locked="0" layoutInCell="1" allowOverlap="1" wp14:anchorId="2F1F50BC" wp14:editId="7B2847E2">
                <wp:simplePos x="0" y="0"/>
                <wp:positionH relativeFrom="column">
                  <wp:posOffset>-28575</wp:posOffset>
                </wp:positionH>
                <wp:positionV relativeFrom="paragraph">
                  <wp:posOffset>122555</wp:posOffset>
                </wp:positionV>
                <wp:extent cx="6276975" cy="45719"/>
                <wp:effectExtent l="0" t="0" r="28575" b="1206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45719"/>
                        </a:xfrm>
                        <a:prstGeom prst="rect">
                          <a:avLst/>
                        </a:prstGeom>
                        <a:solidFill>
                          <a:schemeClr val="tx1">
                            <a:lumMod val="100000"/>
                            <a:lumOff val="0"/>
                          </a:schemeClr>
                        </a:solidFill>
                        <a:ln w="9525">
                          <a:solidFill>
                            <a:schemeClr val="bg1">
                              <a:lumMod val="100000"/>
                              <a:lumOff val="0"/>
                            </a:schemeClr>
                          </a:solidFill>
                          <a:miter lim="800000"/>
                          <a:headEnd/>
                          <a:tailEnd/>
                        </a:ln>
                      </wps:spPr>
                      <wps:txbx>
                        <w:txbxContent>
                          <w:p w14:paraId="4BD72186" w14:textId="77777777" w:rsidR="000A5329" w:rsidRDefault="000A5329" w:rsidP="00825148">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1F50BC" id="_x0000_t202" coordsize="21600,21600" o:spt="202" path="m,l,21600r21600,l21600,xe">
                <v:stroke joinstyle="miter"/>
                <v:path gradientshapeok="t" o:connecttype="rect"/>
              </v:shapetype>
              <v:shape id="Text Box 2" o:spid="_x0000_s1026" type="#_x0000_t202" style="position:absolute;margin-left:-2.25pt;margin-top:9.65pt;width:494.2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" fillcolor="black [3213]" strokecolor="white [3212]">
                <v:textbox>
                  <w:txbxContent>
                    <w:p w14:paraId="4BD72186" w14:textId="77777777" w:rsidR="000A5329" w:rsidRDefault="000A5329" w:rsidP="00825148">
                      <w:pPr>
                        <w:jc w:val="right"/>
                      </w:pPr>
                    </w:p>
                  </w:txbxContent>
                </v:textbox>
              </v:shape>
            </w:pict>
          </mc:Fallback>
        </mc:AlternateContent>
      </w:r>
    </w:p>
    <w:p w14:paraId="0910935B" w14:textId="77777777" w:rsidR="000A5329" w:rsidRPr="00954ACC" w:rsidRDefault="000A5329" w:rsidP="000A5329">
      <w:pPr>
        <w:spacing w:after="0" w:line="240" w:lineRule="auto"/>
        <w:rPr>
          <w:rFonts w:ascii="Calibri" w:hAnsi="Calibri" w:cs="Calibri"/>
          <w:sz w:val="18"/>
          <w:szCs w:val="18"/>
        </w:rPr>
      </w:pPr>
    </w:p>
    <w:p w14:paraId="5BF1AFF9" w14:textId="20FB4CAE" w:rsidR="000A5329" w:rsidRPr="00954ACC" w:rsidRDefault="001074C0" w:rsidP="000A5329">
      <w:pPr>
        <w:spacing w:after="0" w:line="240" w:lineRule="auto"/>
        <w:rPr>
          <w:rFonts w:ascii="Calibri" w:hAnsi="Calibri" w:cs="Calibri"/>
          <w:b/>
          <w:sz w:val="32"/>
          <w:szCs w:val="32"/>
        </w:rPr>
      </w:pPr>
      <w:r w:rsidRPr="001074C0">
        <w:rPr>
          <w:rFonts w:ascii="Calibri" w:hAnsi="Calibri" w:cs="Calibri"/>
          <w:b/>
          <w:sz w:val="32"/>
          <w:szCs w:val="32"/>
        </w:rPr>
        <w:t>Amphitec Pty Ltd</w:t>
      </w:r>
      <w:r w:rsidR="000A5329" w:rsidRPr="001074C0">
        <w:rPr>
          <w:rFonts w:ascii="Calibri" w:hAnsi="Calibri" w:cs="Calibri"/>
          <w:b/>
          <w:sz w:val="32"/>
          <w:szCs w:val="32"/>
        </w:rPr>
        <w:t xml:space="preserve"> Pty Ltd</w:t>
      </w:r>
    </w:p>
    <w:p w14:paraId="61F8B9D9" w14:textId="77777777" w:rsidR="000A5329" w:rsidRPr="00954ACC" w:rsidRDefault="000A5329" w:rsidP="000A5329">
      <w:pPr>
        <w:spacing w:after="0" w:line="240" w:lineRule="auto"/>
        <w:rPr>
          <w:rFonts w:ascii="Calibri" w:hAnsi="Calibri" w:cs="Calibri"/>
          <w:b/>
          <w:color w:val="0E2B8D"/>
          <w:sz w:val="32"/>
          <w:szCs w:val="32"/>
        </w:rPr>
      </w:pPr>
    </w:p>
    <w:p w14:paraId="688C85B1" w14:textId="5DE67B77" w:rsidR="002A45E2" w:rsidRDefault="002A45E2" w:rsidP="000A5329">
      <w:pPr>
        <w:spacing w:after="0" w:line="240" w:lineRule="auto"/>
        <w:rPr>
          <w:rFonts w:ascii="Calibri" w:hAnsi="Calibri" w:cs="Calibri"/>
          <w:b/>
          <w:color w:val="8D8D8D"/>
          <w:sz w:val="32"/>
          <w:szCs w:val="32"/>
        </w:rPr>
      </w:pPr>
      <w:r>
        <w:rPr>
          <w:rFonts w:ascii="Calibri" w:hAnsi="Calibri" w:cs="Calibri"/>
          <w:b/>
          <w:color w:val="8D8D8D"/>
          <w:sz w:val="32"/>
          <w:szCs w:val="32"/>
        </w:rPr>
        <w:t>DRAFT</w:t>
      </w:r>
    </w:p>
    <w:p w14:paraId="1DFEA43C" w14:textId="25CDF068" w:rsidR="000A5329" w:rsidRPr="00954ACC" w:rsidRDefault="000A5329" w:rsidP="000A5329">
      <w:pPr>
        <w:spacing w:after="0" w:line="240" w:lineRule="auto"/>
        <w:rPr>
          <w:rFonts w:ascii="Calibri" w:hAnsi="Calibri" w:cs="Calibri"/>
          <w:b/>
          <w:color w:val="8D8D8D"/>
          <w:sz w:val="32"/>
          <w:szCs w:val="32"/>
        </w:rPr>
      </w:pPr>
      <w:r w:rsidRPr="00954ACC">
        <w:rPr>
          <w:rFonts w:ascii="Calibri" w:hAnsi="Calibri" w:cs="Calibri"/>
          <w:b/>
          <w:color w:val="8D8D8D"/>
          <w:sz w:val="32"/>
          <w:szCs w:val="32"/>
        </w:rPr>
        <w:t>FY2</w:t>
      </w:r>
      <w:r>
        <w:rPr>
          <w:rFonts w:ascii="Calibri" w:hAnsi="Calibri" w:cs="Calibri"/>
          <w:b/>
          <w:color w:val="8D8D8D"/>
          <w:sz w:val="32"/>
          <w:szCs w:val="32"/>
        </w:rPr>
        <w:t>1</w:t>
      </w:r>
      <w:r w:rsidRPr="00954ACC">
        <w:rPr>
          <w:rFonts w:ascii="Calibri" w:hAnsi="Calibri" w:cs="Calibri"/>
          <w:b/>
          <w:color w:val="8D8D8D"/>
          <w:sz w:val="32"/>
          <w:szCs w:val="32"/>
        </w:rPr>
        <w:t xml:space="preserve"> R&amp;D Tax Incentive Plan</w:t>
      </w:r>
    </w:p>
    <w:p w14:paraId="4CEF4293" w14:textId="77777777" w:rsidR="000A5329" w:rsidRPr="00954ACC" w:rsidRDefault="000A5329" w:rsidP="000A5329">
      <w:pPr>
        <w:spacing w:after="0" w:line="240" w:lineRule="auto"/>
        <w:rPr>
          <w:rFonts w:ascii="Calibri" w:hAnsi="Calibri" w:cs="Calibri"/>
          <w:b/>
          <w:color w:val="8D8D8D"/>
          <w:sz w:val="32"/>
          <w:szCs w:val="32"/>
        </w:rPr>
      </w:pPr>
      <w:r w:rsidRPr="00954ACC">
        <w:rPr>
          <w:rFonts w:ascii="Calibri" w:hAnsi="Calibri" w:cs="Calibri"/>
          <w:b/>
          <w:color w:val="8D8D8D"/>
          <w:sz w:val="32"/>
          <w:szCs w:val="32"/>
        </w:rPr>
        <w:t>(Activity Description Report)</w:t>
      </w:r>
    </w:p>
    <w:p w14:paraId="11D9E4C3" w14:textId="77777777" w:rsidR="000A5329" w:rsidRPr="00AF69DB" w:rsidRDefault="000A5329" w:rsidP="000A5329">
      <w:pPr>
        <w:spacing w:after="0" w:line="240" w:lineRule="auto"/>
        <w:rPr>
          <w:rFonts w:ascii="Calibri Light" w:hAnsi="Calibri Light" w:cs="Calibri Light"/>
          <w:b/>
          <w:color w:val="8D8D8D"/>
          <w:sz w:val="32"/>
          <w:szCs w:val="32"/>
        </w:rPr>
      </w:pPr>
    </w:p>
    <w:p w14:paraId="6F29BAC5" w14:textId="77777777" w:rsidR="000A5329" w:rsidRPr="00AF69DB" w:rsidRDefault="000A5329" w:rsidP="000A5329">
      <w:pPr>
        <w:spacing w:after="0" w:line="240" w:lineRule="auto"/>
        <w:rPr>
          <w:rFonts w:ascii="Calibri Light" w:hAnsi="Calibri Light" w:cs="Calibri Light"/>
          <w:b/>
          <w:color w:val="8D8D8D"/>
          <w:sz w:val="32"/>
          <w:szCs w:val="32"/>
        </w:rPr>
      </w:pPr>
    </w:p>
    <w:p w14:paraId="2EEEFEAB" w14:textId="77777777" w:rsidR="000A5329" w:rsidRPr="00AF69DB" w:rsidRDefault="000A5329" w:rsidP="000A5329">
      <w:pPr>
        <w:spacing w:after="0" w:line="240" w:lineRule="auto"/>
        <w:rPr>
          <w:rFonts w:ascii="Calibri Light" w:hAnsi="Calibri Light" w:cs="Calibri Light"/>
          <w:b/>
          <w:color w:val="8D8D8D"/>
          <w:sz w:val="32"/>
          <w:szCs w:val="32"/>
        </w:rPr>
      </w:pPr>
    </w:p>
    <w:p w14:paraId="21ACBD91" w14:textId="77777777" w:rsidR="000A5329" w:rsidRPr="00AF69DB" w:rsidRDefault="000A5329" w:rsidP="000A5329">
      <w:pPr>
        <w:spacing w:after="0" w:line="240" w:lineRule="auto"/>
        <w:rPr>
          <w:rFonts w:ascii="Calibri Light" w:hAnsi="Calibri Light" w:cs="Calibri Light"/>
          <w:b/>
          <w:color w:val="8D8D8D"/>
          <w:sz w:val="32"/>
          <w:szCs w:val="32"/>
        </w:rPr>
      </w:pPr>
    </w:p>
    <w:p w14:paraId="7AF1162D" w14:textId="77777777" w:rsidR="000A5329" w:rsidRPr="00AF69DB" w:rsidRDefault="000A5329" w:rsidP="000A5329">
      <w:pPr>
        <w:spacing w:after="0" w:line="240" w:lineRule="auto"/>
        <w:rPr>
          <w:rFonts w:ascii="Calibri Light" w:hAnsi="Calibri Light" w:cs="Calibri Light"/>
          <w:b/>
          <w:color w:val="8D8D8D"/>
          <w:sz w:val="32"/>
          <w:szCs w:val="32"/>
        </w:rPr>
      </w:pPr>
    </w:p>
    <w:p w14:paraId="0DECA686" w14:textId="77777777" w:rsidR="000A5329" w:rsidRPr="00AF69DB" w:rsidRDefault="000A5329" w:rsidP="000A5329">
      <w:pPr>
        <w:spacing w:after="0" w:line="240" w:lineRule="auto"/>
        <w:rPr>
          <w:rFonts w:ascii="Calibri Light" w:hAnsi="Calibri Light" w:cs="Calibri Light"/>
          <w:b/>
          <w:color w:val="8D8D8D"/>
          <w:sz w:val="32"/>
          <w:szCs w:val="32"/>
        </w:rPr>
      </w:pPr>
    </w:p>
    <w:p w14:paraId="4ABD24FE" w14:textId="77777777" w:rsidR="000A5329" w:rsidRPr="00AF69DB" w:rsidRDefault="000A5329" w:rsidP="000A5329">
      <w:pPr>
        <w:spacing w:after="0" w:line="240" w:lineRule="auto"/>
        <w:rPr>
          <w:rFonts w:ascii="Calibri Light" w:hAnsi="Calibri Light" w:cs="Calibri Light"/>
          <w:b/>
          <w:color w:val="8D8D8D"/>
          <w:sz w:val="32"/>
          <w:szCs w:val="32"/>
        </w:rPr>
      </w:pPr>
    </w:p>
    <w:p w14:paraId="5540F498" w14:textId="77777777" w:rsidR="000A5329" w:rsidRPr="00AF69DB" w:rsidRDefault="000A5329" w:rsidP="000A5329">
      <w:pPr>
        <w:spacing w:after="0" w:line="240" w:lineRule="auto"/>
        <w:rPr>
          <w:rFonts w:ascii="Calibri Light" w:hAnsi="Calibri Light" w:cs="Calibri Light"/>
          <w:b/>
          <w:color w:val="8D8D8D"/>
          <w:sz w:val="32"/>
          <w:szCs w:val="32"/>
        </w:rPr>
      </w:pPr>
    </w:p>
    <w:p w14:paraId="37F460A2" w14:textId="77777777" w:rsidR="000A5329" w:rsidRPr="00AF69DB" w:rsidRDefault="000A5329" w:rsidP="000A5329">
      <w:pPr>
        <w:spacing w:after="0" w:line="240" w:lineRule="auto"/>
        <w:rPr>
          <w:rFonts w:ascii="Calibri Light" w:hAnsi="Calibri Light" w:cs="Calibri Light"/>
          <w:b/>
          <w:color w:val="8D8D8D"/>
          <w:sz w:val="32"/>
          <w:szCs w:val="32"/>
        </w:rPr>
      </w:pPr>
    </w:p>
    <w:p w14:paraId="352BF288" w14:textId="77777777" w:rsidR="000A5329" w:rsidRPr="00AF69DB" w:rsidRDefault="000A5329" w:rsidP="000A5329">
      <w:pPr>
        <w:spacing w:after="0" w:line="240" w:lineRule="auto"/>
        <w:rPr>
          <w:rFonts w:ascii="Calibri Light" w:hAnsi="Calibri Light" w:cs="Calibri Light"/>
          <w:b/>
          <w:color w:val="8D8D8D"/>
          <w:sz w:val="32"/>
          <w:szCs w:val="32"/>
        </w:rPr>
      </w:pPr>
    </w:p>
    <w:p w14:paraId="7204106A" w14:textId="20760FBD" w:rsidR="00847A9A" w:rsidRDefault="000A5329" w:rsidP="000A5329">
      <w:pPr>
        <w:spacing w:after="0"/>
        <w:jc w:val="center"/>
        <w:rPr>
          <w:rFonts w:ascii="Calibri" w:hAnsi="Calibri" w:cs="Calibri"/>
          <w:b/>
          <w:color w:val="8D8D8D"/>
          <w:sz w:val="44"/>
          <w:szCs w:val="44"/>
        </w:rPr>
      </w:pPr>
      <w:r w:rsidRPr="00954ACC">
        <w:rPr>
          <w:rFonts w:ascii="Calibri" w:hAnsi="Calibri" w:cs="Calibri"/>
          <w:b/>
          <w:color w:val="8D8D8D"/>
          <w:sz w:val="44"/>
          <w:szCs w:val="44"/>
        </w:rPr>
        <w:t>- CONFIDENTIAL -</w:t>
      </w:r>
    </w:p>
    <w:p w14:paraId="6C469202" w14:textId="77777777" w:rsidR="00847A9A" w:rsidRDefault="00847A9A">
      <w:pPr>
        <w:rPr>
          <w:rFonts w:ascii="Calibri" w:hAnsi="Calibri" w:cs="Calibri"/>
          <w:b/>
          <w:color w:val="8D8D8D"/>
          <w:sz w:val="44"/>
          <w:szCs w:val="44"/>
        </w:rPr>
      </w:pPr>
      <w:r>
        <w:rPr>
          <w:rFonts w:ascii="Calibri" w:hAnsi="Calibri" w:cs="Calibri"/>
          <w:b/>
          <w:color w:val="8D8D8D"/>
          <w:sz w:val="44"/>
          <w:szCs w:val="44"/>
        </w:rPr>
        <w:br w:type="page"/>
      </w:r>
    </w:p>
    <w:sdt>
      <w:sdtPr>
        <w:rPr>
          <w:rFonts w:asciiTheme="minorHAnsi" w:eastAsiaTheme="minorHAnsi" w:hAnsiTheme="minorHAnsi" w:cstheme="majorHAnsi"/>
          <w:b/>
          <w:color w:val="auto"/>
          <w:sz w:val="22"/>
          <w:szCs w:val="22"/>
          <w:shd w:val="clear" w:color="auto" w:fill="E6E6E6"/>
          <w:lang w:val="en-AU"/>
        </w:rPr>
        <w:id w:val="440727446"/>
        <w:docPartObj>
          <w:docPartGallery w:val="Table of Contents"/>
          <w:docPartUnique/>
        </w:docPartObj>
      </w:sdtPr>
      <w:sdtEndPr>
        <w:rPr>
          <w:rFonts w:asciiTheme="majorHAnsi" w:hAnsiTheme="majorHAnsi"/>
        </w:rPr>
      </w:sdtEndPr>
      <w:sdtContent>
        <w:p w14:paraId="35078698" w14:textId="7F324F1D" w:rsidR="00A72459" w:rsidRPr="00666FCB" w:rsidRDefault="00666FCB">
          <w:pPr>
            <w:pStyle w:val="TOCHeading"/>
            <w:rPr>
              <w:rFonts w:cstheme="majorHAnsi"/>
              <w:b/>
              <w:bCs/>
              <w:color w:val="auto"/>
            </w:rPr>
          </w:pPr>
          <w:r w:rsidRPr="00666FCB">
            <w:rPr>
              <w:rFonts w:cstheme="majorHAnsi"/>
              <w:b/>
              <w:bCs/>
              <w:color w:val="auto"/>
            </w:rPr>
            <w:t>TABLE OF C</w:t>
          </w:r>
          <w:r w:rsidR="00A72459" w:rsidRPr="00666FCB">
            <w:rPr>
              <w:rFonts w:cstheme="majorHAnsi"/>
              <w:b/>
              <w:bCs/>
              <w:color w:val="auto"/>
            </w:rPr>
            <w:t>ONTENTS</w:t>
          </w:r>
        </w:p>
        <w:p w14:paraId="77A99FC8" w14:textId="77777777" w:rsidR="00666FCB" w:rsidRPr="00666FCB" w:rsidRDefault="00666FCB" w:rsidP="00666FCB">
          <w:pPr>
            <w:rPr>
              <w:lang w:val="en-US"/>
            </w:rPr>
          </w:pPr>
        </w:p>
        <w:p w14:paraId="3E0126E0" w14:textId="63C63635" w:rsidR="00A75FD0" w:rsidRDefault="00A72459">
          <w:pPr>
            <w:pStyle w:val="TOC1"/>
            <w:tabs>
              <w:tab w:val="right" w:leader="dot" w:pos="9736"/>
            </w:tabs>
            <w:rPr>
              <w:rFonts w:eastAsiaTheme="minorEastAsia"/>
              <w:noProof/>
              <w:lang w:eastAsia="en-AU"/>
            </w:rPr>
          </w:pPr>
          <w:r w:rsidRPr="008B0988">
            <w:rPr>
              <w:rFonts w:asciiTheme="majorHAnsi" w:hAnsiTheme="majorHAnsi" w:cstheme="majorHAnsi"/>
              <w:color w:val="2B579A"/>
              <w:shd w:val="clear" w:color="auto" w:fill="E6E6E6"/>
            </w:rPr>
            <w:fldChar w:fldCharType="begin"/>
          </w:r>
          <w:r w:rsidRPr="008B0988">
            <w:rPr>
              <w:rFonts w:asciiTheme="majorHAnsi" w:hAnsiTheme="majorHAnsi" w:cstheme="majorHAnsi"/>
            </w:rPr>
            <w:instrText xml:space="preserve"> TOC \o "1-3" \h \z \u </w:instrText>
          </w:r>
          <w:r w:rsidRPr="008B0988">
            <w:rPr>
              <w:rFonts w:asciiTheme="majorHAnsi" w:hAnsiTheme="majorHAnsi" w:cstheme="majorHAnsi"/>
              <w:color w:val="2B579A"/>
              <w:shd w:val="clear" w:color="auto" w:fill="E6E6E6"/>
            </w:rPr>
            <w:fldChar w:fldCharType="separate"/>
          </w:r>
          <w:hyperlink w:anchor="_Toc100739511" w:history="1">
            <w:r w:rsidR="00A75FD0" w:rsidRPr="00B270F7">
              <w:rPr>
                <w:rStyle w:val="Hyperlink"/>
                <w:noProof/>
              </w:rPr>
              <w:t>Company and Contact Details</w:t>
            </w:r>
            <w:r w:rsidR="00A75FD0">
              <w:rPr>
                <w:noProof/>
                <w:webHidden/>
              </w:rPr>
              <w:tab/>
            </w:r>
            <w:r w:rsidR="00A75FD0">
              <w:rPr>
                <w:noProof/>
                <w:webHidden/>
              </w:rPr>
              <w:fldChar w:fldCharType="begin"/>
            </w:r>
            <w:r w:rsidR="00A75FD0">
              <w:rPr>
                <w:noProof/>
                <w:webHidden/>
              </w:rPr>
              <w:instrText xml:space="preserve"> PAGEREF _Toc100739511 \h </w:instrText>
            </w:r>
            <w:r w:rsidR="00A75FD0">
              <w:rPr>
                <w:noProof/>
                <w:webHidden/>
              </w:rPr>
            </w:r>
            <w:r w:rsidR="00A75FD0">
              <w:rPr>
                <w:noProof/>
                <w:webHidden/>
              </w:rPr>
              <w:fldChar w:fldCharType="separate"/>
            </w:r>
            <w:r w:rsidR="00A75FD0">
              <w:rPr>
                <w:noProof/>
                <w:webHidden/>
              </w:rPr>
              <w:t>3</w:t>
            </w:r>
            <w:r w:rsidR="00A75FD0">
              <w:rPr>
                <w:noProof/>
                <w:webHidden/>
              </w:rPr>
              <w:fldChar w:fldCharType="end"/>
            </w:r>
          </w:hyperlink>
        </w:p>
        <w:p w14:paraId="4D3D279B" w14:textId="48DD0122" w:rsidR="00A75FD0" w:rsidRDefault="00E635AF">
          <w:pPr>
            <w:pStyle w:val="TOC1"/>
            <w:tabs>
              <w:tab w:val="right" w:leader="dot" w:pos="9736"/>
            </w:tabs>
            <w:rPr>
              <w:rFonts w:eastAsiaTheme="minorEastAsia"/>
              <w:noProof/>
              <w:lang w:eastAsia="en-AU"/>
            </w:rPr>
          </w:pPr>
          <w:hyperlink w:anchor="_Toc100739512" w:history="1">
            <w:r w:rsidR="00A75FD0" w:rsidRPr="00B270F7">
              <w:rPr>
                <w:rStyle w:val="Hyperlink"/>
                <w:noProof/>
              </w:rPr>
              <w:t>Project 1</w:t>
            </w:r>
            <w:r w:rsidR="00A75FD0">
              <w:rPr>
                <w:noProof/>
                <w:webHidden/>
              </w:rPr>
              <w:tab/>
            </w:r>
            <w:r w:rsidR="00A75FD0">
              <w:rPr>
                <w:noProof/>
                <w:webHidden/>
              </w:rPr>
              <w:fldChar w:fldCharType="begin"/>
            </w:r>
            <w:r w:rsidR="00A75FD0">
              <w:rPr>
                <w:noProof/>
                <w:webHidden/>
              </w:rPr>
              <w:instrText xml:space="preserve"> PAGEREF _Toc100739512 \h </w:instrText>
            </w:r>
            <w:r w:rsidR="00A75FD0">
              <w:rPr>
                <w:noProof/>
                <w:webHidden/>
              </w:rPr>
            </w:r>
            <w:r w:rsidR="00A75FD0">
              <w:rPr>
                <w:noProof/>
                <w:webHidden/>
              </w:rPr>
              <w:fldChar w:fldCharType="separate"/>
            </w:r>
            <w:r w:rsidR="00A75FD0">
              <w:rPr>
                <w:noProof/>
                <w:webHidden/>
              </w:rPr>
              <w:t>4</w:t>
            </w:r>
            <w:r w:rsidR="00A75FD0">
              <w:rPr>
                <w:noProof/>
                <w:webHidden/>
              </w:rPr>
              <w:fldChar w:fldCharType="end"/>
            </w:r>
          </w:hyperlink>
        </w:p>
        <w:p w14:paraId="3E25430B" w14:textId="76247B59" w:rsidR="00A75FD0" w:rsidRDefault="00E635AF">
          <w:pPr>
            <w:pStyle w:val="TOC2"/>
            <w:tabs>
              <w:tab w:val="right" w:leader="dot" w:pos="9736"/>
            </w:tabs>
            <w:rPr>
              <w:rFonts w:eastAsiaTheme="minorEastAsia"/>
              <w:noProof/>
              <w:lang w:eastAsia="en-AU"/>
            </w:rPr>
          </w:pPr>
          <w:hyperlink w:anchor="_Toc100739513" w:history="1">
            <w:r w:rsidR="00A75FD0" w:rsidRPr="00B270F7">
              <w:rPr>
                <w:rStyle w:val="Hyperlink"/>
                <w:noProof/>
              </w:rPr>
              <w:t>Development of an electric power autonomous MudMaster ®</w:t>
            </w:r>
            <w:r w:rsidR="00A75FD0">
              <w:rPr>
                <w:noProof/>
                <w:webHidden/>
              </w:rPr>
              <w:tab/>
            </w:r>
            <w:r w:rsidR="00A75FD0">
              <w:rPr>
                <w:noProof/>
                <w:webHidden/>
              </w:rPr>
              <w:fldChar w:fldCharType="begin"/>
            </w:r>
            <w:r w:rsidR="00A75FD0">
              <w:rPr>
                <w:noProof/>
                <w:webHidden/>
              </w:rPr>
              <w:instrText xml:space="preserve"> PAGEREF _Toc100739513 \h </w:instrText>
            </w:r>
            <w:r w:rsidR="00A75FD0">
              <w:rPr>
                <w:noProof/>
                <w:webHidden/>
              </w:rPr>
            </w:r>
            <w:r w:rsidR="00A75FD0">
              <w:rPr>
                <w:noProof/>
                <w:webHidden/>
              </w:rPr>
              <w:fldChar w:fldCharType="separate"/>
            </w:r>
            <w:r w:rsidR="00A75FD0">
              <w:rPr>
                <w:noProof/>
                <w:webHidden/>
              </w:rPr>
              <w:t>4</w:t>
            </w:r>
            <w:r w:rsidR="00A75FD0">
              <w:rPr>
                <w:noProof/>
                <w:webHidden/>
              </w:rPr>
              <w:fldChar w:fldCharType="end"/>
            </w:r>
          </w:hyperlink>
        </w:p>
        <w:p w14:paraId="3689DFC1" w14:textId="319EB22F" w:rsidR="00A75FD0" w:rsidRDefault="00E635AF">
          <w:pPr>
            <w:pStyle w:val="TOC1"/>
            <w:tabs>
              <w:tab w:val="right" w:leader="dot" w:pos="9736"/>
            </w:tabs>
            <w:rPr>
              <w:rFonts w:eastAsiaTheme="minorEastAsia"/>
              <w:noProof/>
              <w:lang w:eastAsia="en-AU"/>
            </w:rPr>
          </w:pPr>
          <w:hyperlink w:anchor="_Toc100739514" w:history="1">
            <w:r w:rsidR="00A75FD0" w:rsidRPr="00B270F7">
              <w:rPr>
                <w:rStyle w:val="Hyperlink"/>
                <w:noProof/>
              </w:rPr>
              <w:t>Core Activity 1</w:t>
            </w:r>
            <w:r w:rsidR="00A75FD0">
              <w:rPr>
                <w:noProof/>
                <w:webHidden/>
              </w:rPr>
              <w:tab/>
            </w:r>
            <w:r w:rsidR="00A75FD0">
              <w:rPr>
                <w:noProof/>
                <w:webHidden/>
              </w:rPr>
              <w:fldChar w:fldCharType="begin"/>
            </w:r>
            <w:r w:rsidR="00A75FD0">
              <w:rPr>
                <w:noProof/>
                <w:webHidden/>
              </w:rPr>
              <w:instrText xml:space="preserve"> PAGEREF _Toc100739514 \h </w:instrText>
            </w:r>
            <w:r w:rsidR="00A75FD0">
              <w:rPr>
                <w:noProof/>
                <w:webHidden/>
              </w:rPr>
            </w:r>
            <w:r w:rsidR="00A75FD0">
              <w:rPr>
                <w:noProof/>
                <w:webHidden/>
              </w:rPr>
              <w:fldChar w:fldCharType="separate"/>
            </w:r>
            <w:r w:rsidR="00A75FD0">
              <w:rPr>
                <w:noProof/>
                <w:webHidden/>
              </w:rPr>
              <w:t>5</w:t>
            </w:r>
            <w:r w:rsidR="00A75FD0">
              <w:rPr>
                <w:noProof/>
                <w:webHidden/>
              </w:rPr>
              <w:fldChar w:fldCharType="end"/>
            </w:r>
          </w:hyperlink>
        </w:p>
        <w:p w14:paraId="6259B206" w14:textId="4AECEB69" w:rsidR="00A75FD0" w:rsidRDefault="00E635AF">
          <w:pPr>
            <w:pStyle w:val="TOC2"/>
            <w:tabs>
              <w:tab w:val="right" w:leader="dot" w:pos="9736"/>
            </w:tabs>
            <w:rPr>
              <w:rFonts w:eastAsiaTheme="minorEastAsia"/>
              <w:noProof/>
              <w:lang w:eastAsia="en-AU"/>
            </w:rPr>
          </w:pPr>
          <w:hyperlink w:anchor="_Toc100739515" w:history="1">
            <w:r w:rsidR="00A75FD0" w:rsidRPr="00B270F7">
              <w:rPr>
                <w:rStyle w:val="Hyperlink"/>
                <w:noProof/>
              </w:rPr>
              <w:t>To develop a robust MudMaster tailings sensor that can remotely determine tailings characteristics in a range of mineral commodities.</w:t>
            </w:r>
            <w:r w:rsidR="00A75FD0">
              <w:rPr>
                <w:noProof/>
                <w:webHidden/>
              </w:rPr>
              <w:tab/>
            </w:r>
            <w:r w:rsidR="00A75FD0">
              <w:rPr>
                <w:noProof/>
                <w:webHidden/>
              </w:rPr>
              <w:fldChar w:fldCharType="begin"/>
            </w:r>
            <w:r w:rsidR="00A75FD0">
              <w:rPr>
                <w:noProof/>
                <w:webHidden/>
              </w:rPr>
              <w:instrText xml:space="preserve"> PAGEREF _Toc100739515 \h </w:instrText>
            </w:r>
            <w:r w:rsidR="00A75FD0">
              <w:rPr>
                <w:noProof/>
                <w:webHidden/>
              </w:rPr>
            </w:r>
            <w:r w:rsidR="00A75FD0">
              <w:rPr>
                <w:noProof/>
                <w:webHidden/>
              </w:rPr>
              <w:fldChar w:fldCharType="separate"/>
            </w:r>
            <w:r w:rsidR="00A75FD0">
              <w:rPr>
                <w:noProof/>
                <w:webHidden/>
              </w:rPr>
              <w:t>5</w:t>
            </w:r>
            <w:r w:rsidR="00A75FD0">
              <w:rPr>
                <w:noProof/>
                <w:webHidden/>
              </w:rPr>
              <w:fldChar w:fldCharType="end"/>
            </w:r>
          </w:hyperlink>
        </w:p>
        <w:p w14:paraId="260F71E3" w14:textId="3A10F6A2" w:rsidR="00A75FD0" w:rsidRDefault="00E635AF">
          <w:pPr>
            <w:pStyle w:val="TOC3"/>
            <w:tabs>
              <w:tab w:val="right" w:leader="dot" w:pos="9736"/>
            </w:tabs>
            <w:rPr>
              <w:rFonts w:eastAsiaTheme="minorEastAsia"/>
              <w:noProof/>
              <w:lang w:eastAsia="en-AU"/>
            </w:rPr>
          </w:pPr>
          <w:hyperlink w:anchor="_Toc100739516" w:history="1">
            <w:r w:rsidR="00A75FD0" w:rsidRPr="00B270F7">
              <w:rPr>
                <w:rStyle w:val="Hyperlink"/>
                <w:noProof/>
              </w:rPr>
              <w:t>What was the hypothesis?</w:t>
            </w:r>
            <w:r w:rsidR="00A75FD0">
              <w:rPr>
                <w:noProof/>
                <w:webHidden/>
              </w:rPr>
              <w:tab/>
            </w:r>
            <w:r w:rsidR="00A75FD0">
              <w:rPr>
                <w:noProof/>
                <w:webHidden/>
              </w:rPr>
              <w:fldChar w:fldCharType="begin"/>
            </w:r>
            <w:r w:rsidR="00A75FD0">
              <w:rPr>
                <w:noProof/>
                <w:webHidden/>
              </w:rPr>
              <w:instrText xml:space="preserve"> PAGEREF _Toc100739516 \h </w:instrText>
            </w:r>
            <w:r w:rsidR="00A75FD0">
              <w:rPr>
                <w:noProof/>
                <w:webHidden/>
              </w:rPr>
            </w:r>
            <w:r w:rsidR="00A75FD0">
              <w:rPr>
                <w:noProof/>
                <w:webHidden/>
              </w:rPr>
              <w:fldChar w:fldCharType="separate"/>
            </w:r>
            <w:r w:rsidR="00A75FD0">
              <w:rPr>
                <w:noProof/>
                <w:webHidden/>
              </w:rPr>
              <w:t>5</w:t>
            </w:r>
            <w:r w:rsidR="00A75FD0">
              <w:rPr>
                <w:noProof/>
                <w:webHidden/>
              </w:rPr>
              <w:fldChar w:fldCharType="end"/>
            </w:r>
          </w:hyperlink>
        </w:p>
        <w:p w14:paraId="3990E5E9" w14:textId="61DDB324" w:rsidR="00A75FD0" w:rsidRDefault="00E635AF">
          <w:pPr>
            <w:pStyle w:val="TOC3"/>
            <w:tabs>
              <w:tab w:val="right" w:leader="dot" w:pos="9736"/>
            </w:tabs>
            <w:rPr>
              <w:rFonts w:eastAsiaTheme="minorEastAsia"/>
              <w:noProof/>
              <w:lang w:eastAsia="en-AU"/>
            </w:rPr>
          </w:pPr>
          <w:hyperlink w:anchor="_Toc100739517" w:history="1">
            <w:r w:rsidR="00A75FD0" w:rsidRPr="00B270F7">
              <w:rPr>
                <w:rStyle w:val="Hyperlink"/>
                <w:noProof/>
              </w:rPr>
              <w:t>New knowledge</w:t>
            </w:r>
            <w:r w:rsidR="00A75FD0">
              <w:rPr>
                <w:noProof/>
                <w:webHidden/>
              </w:rPr>
              <w:tab/>
            </w:r>
            <w:r w:rsidR="00A75FD0">
              <w:rPr>
                <w:noProof/>
                <w:webHidden/>
              </w:rPr>
              <w:fldChar w:fldCharType="begin"/>
            </w:r>
            <w:r w:rsidR="00A75FD0">
              <w:rPr>
                <w:noProof/>
                <w:webHidden/>
              </w:rPr>
              <w:instrText xml:space="preserve"> PAGEREF _Toc100739517 \h </w:instrText>
            </w:r>
            <w:r w:rsidR="00A75FD0">
              <w:rPr>
                <w:noProof/>
                <w:webHidden/>
              </w:rPr>
            </w:r>
            <w:r w:rsidR="00A75FD0">
              <w:rPr>
                <w:noProof/>
                <w:webHidden/>
              </w:rPr>
              <w:fldChar w:fldCharType="separate"/>
            </w:r>
            <w:r w:rsidR="00A75FD0">
              <w:rPr>
                <w:noProof/>
                <w:webHidden/>
              </w:rPr>
              <w:t>6</w:t>
            </w:r>
            <w:r w:rsidR="00A75FD0">
              <w:rPr>
                <w:noProof/>
                <w:webHidden/>
              </w:rPr>
              <w:fldChar w:fldCharType="end"/>
            </w:r>
          </w:hyperlink>
        </w:p>
        <w:p w14:paraId="06D0EA53" w14:textId="40087FDF" w:rsidR="00A75FD0" w:rsidRDefault="00E635AF">
          <w:pPr>
            <w:pStyle w:val="TOC3"/>
            <w:tabs>
              <w:tab w:val="right" w:leader="dot" w:pos="9736"/>
            </w:tabs>
            <w:rPr>
              <w:rFonts w:eastAsiaTheme="minorEastAsia"/>
              <w:noProof/>
              <w:lang w:eastAsia="en-AU"/>
            </w:rPr>
          </w:pPr>
          <w:hyperlink w:anchor="_Toc100739518" w:history="1">
            <w:r w:rsidR="00A75FD0" w:rsidRPr="00B270F7">
              <w:rPr>
                <w:rStyle w:val="Hyperlink"/>
                <w:noProof/>
              </w:rPr>
              <w:t>Outcome cannot be known or determined</w:t>
            </w:r>
            <w:r w:rsidR="00A75FD0">
              <w:rPr>
                <w:noProof/>
                <w:webHidden/>
              </w:rPr>
              <w:tab/>
            </w:r>
            <w:r w:rsidR="00A75FD0">
              <w:rPr>
                <w:noProof/>
                <w:webHidden/>
              </w:rPr>
              <w:fldChar w:fldCharType="begin"/>
            </w:r>
            <w:r w:rsidR="00A75FD0">
              <w:rPr>
                <w:noProof/>
                <w:webHidden/>
              </w:rPr>
              <w:instrText xml:space="preserve"> PAGEREF _Toc100739518 \h </w:instrText>
            </w:r>
            <w:r w:rsidR="00A75FD0">
              <w:rPr>
                <w:noProof/>
                <w:webHidden/>
              </w:rPr>
            </w:r>
            <w:r w:rsidR="00A75FD0">
              <w:rPr>
                <w:noProof/>
                <w:webHidden/>
              </w:rPr>
              <w:fldChar w:fldCharType="separate"/>
            </w:r>
            <w:r w:rsidR="00A75FD0">
              <w:rPr>
                <w:noProof/>
                <w:webHidden/>
              </w:rPr>
              <w:t>6</w:t>
            </w:r>
            <w:r w:rsidR="00A75FD0">
              <w:rPr>
                <w:noProof/>
                <w:webHidden/>
              </w:rPr>
              <w:fldChar w:fldCharType="end"/>
            </w:r>
          </w:hyperlink>
        </w:p>
        <w:p w14:paraId="17BA1AFE" w14:textId="07FAA58A" w:rsidR="00A75FD0" w:rsidRDefault="00E635AF">
          <w:pPr>
            <w:pStyle w:val="TOC3"/>
            <w:tabs>
              <w:tab w:val="right" w:leader="dot" w:pos="9736"/>
            </w:tabs>
            <w:rPr>
              <w:rFonts w:eastAsiaTheme="minorEastAsia"/>
              <w:noProof/>
              <w:lang w:eastAsia="en-AU"/>
            </w:rPr>
          </w:pPr>
          <w:hyperlink w:anchor="_Toc100739519" w:history="1">
            <w:r w:rsidR="00A75FD0" w:rsidRPr="00B270F7">
              <w:rPr>
                <w:rStyle w:val="Hyperlink"/>
                <w:noProof/>
              </w:rPr>
              <w:t>Systematic progression of work</w:t>
            </w:r>
            <w:r w:rsidR="00A75FD0">
              <w:rPr>
                <w:noProof/>
                <w:webHidden/>
              </w:rPr>
              <w:tab/>
            </w:r>
            <w:r w:rsidR="00A75FD0">
              <w:rPr>
                <w:noProof/>
                <w:webHidden/>
              </w:rPr>
              <w:fldChar w:fldCharType="begin"/>
            </w:r>
            <w:r w:rsidR="00A75FD0">
              <w:rPr>
                <w:noProof/>
                <w:webHidden/>
              </w:rPr>
              <w:instrText xml:space="preserve"> PAGEREF _Toc100739519 \h </w:instrText>
            </w:r>
            <w:r w:rsidR="00A75FD0">
              <w:rPr>
                <w:noProof/>
                <w:webHidden/>
              </w:rPr>
            </w:r>
            <w:r w:rsidR="00A75FD0">
              <w:rPr>
                <w:noProof/>
                <w:webHidden/>
              </w:rPr>
              <w:fldChar w:fldCharType="separate"/>
            </w:r>
            <w:r w:rsidR="00A75FD0">
              <w:rPr>
                <w:noProof/>
                <w:webHidden/>
              </w:rPr>
              <w:t>7</w:t>
            </w:r>
            <w:r w:rsidR="00A75FD0">
              <w:rPr>
                <w:noProof/>
                <w:webHidden/>
              </w:rPr>
              <w:fldChar w:fldCharType="end"/>
            </w:r>
          </w:hyperlink>
        </w:p>
        <w:p w14:paraId="59AA3586" w14:textId="1588EA80" w:rsidR="00A75FD0" w:rsidRDefault="00E635AF">
          <w:pPr>
            <w:pStyle w:val="TOC3"/>
            <w:tabs>
              <w:tab w:val="right" w:leader="dot" w:pos="9736"/>
            </w:tabs>
            <w:rPr>
              <w:rFonts w:eastAsiaTheme="minorEastAsia"/>
              <w:noProof/>
              <w:lang w:eastAsia="en-AU"/>
            </w:rPr>
          </w:pPr>
          <w:hyperlink w:anchor="_Toc100739520" w:history="1">
            <w:r w:rsidR="00A75FD0" w:rsidRPr="00B270F7">
              <w:rPr>
                <w:rStyle w:val="Hyperlink"/>
                <w:noProof/>
              </w:rPr>
              <w:t>Supporting documentation the company kept about this core activity</w:t>
            </w:r>
            <w:r w:rsidR="00A75FD0">
              <w:rPr>
                <w:noProof/>
                <w:webHidden/>
              </w:rPr>
              <w:tab/>
            </w:r>
            <w:r w:rsidR="00A75FD0">
              <w:rPr>
                <w:noProof/>
                <w:webHidden/>
              </w:rPr>
              <w:fldChar w:fldCharType="begin"/>
            </w:r>
            <w:r w:rsidR="00A75FD0">
              <w:rPr>
                <w:noProof/>
                <w:webHidden/>
              </w:rPr>
              <w:instrText xml:space="preserve"> PAGEREF _Toc100739520 \h </w:instrText>
            </w:r>
            <w:r w:rsidR="00A75FD0">
              <w:rPr>
                <w:noProof/>
                <w:webHidden/>
              </w:rPr>
            </w:r>
            <w:r w:rsidR="00A75FD0">
              <w:rPr>
                <w:noProof/>
                <w:webHidden/>
              </w:rPr>
              <w:fldChar w:fldCharType="separate"/>
            </w:r>
            <w:r w:rsidR="00A75FD0">
              <w:rPr>
                <w:noProof/>
                <w:webHidden/>
              </w:rPr>
              <w:t>9</w:t>
            </w:r>
            <w:r w:rsidR="00A75FD0">
              <w:rPr>
                <w:noProof/>
                <w:webHidden/>
              </w:rPr>
              <w:fldChar w:fldCharType="end"/>
            </w:r>
          </w:hyperlink>
        </w:p>
        <w:p w14:paraId="71D438CF" w14:textId="0511B6A3" w:rsidR="00A75FD0" w:rsidRDefault="00E635AF">
          <w:pPr>
            <w:pStyle w:val="TOC3"/>
            <w:tabs>
              <w:tab w:val="right" w:leader="dot" w:pos="9736"/>
            </w:tabs>
            <w:rPr>
              <w:rFonts w:eastAsiaTheme="minorEastAsia"/>
              <w:noProof/>
              <w:lang w:eastAsia="en-AU"/>
            </w:rPr>
          </w:pPr>
          <w:hyperlink w:anchor="_Toc100739521" w:history="1">
            <w:r w:rsidR="00A75FD0" w:rsidRPr="00B270F7">
              <w:rPr>
                <w:rStyle w:val="Hyperlink"/>
                <w:noProof/>
              </w:rPr>
              <w:t>Did another entity assist you in undertaking the R&amp;D activities?</w:t>
            </w:r>
            <w:r w:rsidR="00A75FD0">
              <w:rPr>
                <w:noProof/>
                <w:webHidden/>
              </w:rPr>
              <w:tab/>
            </w:r>
            <w:r w:rsidR="00A75FD0">
              <w:rPr>
                <w:noProof/>
                <w:webHidden/>
              </w:rPr>
              <w:fldChar w:fldCharType="begin"/>
            </w:r>
            <w:r w:rsidR="00A75FD0">
              <w:rPr>
                <w:noProof/>
                <w:webHidden/>
              </w:rPr>
              <w:instrText xml:space="preserve"> PAGEREF _Toc100739521 \h </w:instrText>
            </w:r>
            <w:r w:rsidR="00A75FD0">
              <w:rPr>
                <w:noProof/>
                <w:webHidden/>
              </w:rPr>
            </w:r>
            <w:r w:rsidR="00A75FD0">
              <w:rPr>
                <w:noProof/>
                <w:webHidden/>
              </w:rPr>
              <w:fldChar w:fldCharType="separate"/>
            </w:r>
            <w:r w:rsidR="00A75FD0">
              <w:rPr>
                <w:noProof/>
                <w:webHidden/>
              </w:rPr>
              <w:t>10</w:t>
            </w:r>
            <w:r w:rsidR="00A75FD0">
              <w:rPr>
                <w:noProof/>
                <w:webHidden/>
              </w:rPr>
              <w:fldChar w:fldCharType="end"/>
            </w:r>
          </w:hyperlink>
        </w:p>
        <w:p w14:paraId="759442F3" w14:textId="17456AAD" w:rsidR="00A75FD0" w:rsidRDefault="00E635AF">
          <w:pPr>
            <w:pStyle w:val="TOC3"/>
            <w:tabs>
              <w:tab w:val="right" w:leader="dot" w:pos="9736"/>
            </w:tabs>
            <w:rPr>
              <w:rFonts w:eastAsiaTheme="minorEastAsia"/>
              <w:noProof/>
              <w:lang w:eastAsia="en-AU"/>
            </w:rPr>
          </w:pPr>
          <w:hyperlink w:anchor="_Toc100739522" w:history="1">
            <w:r w:rsidR="00A75FD0" w:rsidRPr="00B270F7">
              <w:rPr>
                <w:rStyle w:val="Hyperlink"/>
                <w:noProof/>
              </w:rPr>
              <w:t>Have any of the R&amp;D Activities been undertaken overseas?</w:t>
            </w:r>
            <w:r w:rsidR="00A75FD0">
              <w:rPr>
                <w:noProof/>
                <w:webHidden/>
              </w:rPr>
              <w:tab/>
            </w:r>
            <w:r w:rsidR="00A75FD0">
              <w:rPr>
                <w:noProof/>
                <w:webHidden/>
              </w:rPr>
              <w:fldChar w:fldCharType="begin"/>
            </w:r>
            <w:r w:rsidR="00A75FD0">
              <w:rPr>
                <w:noProof/>
                <w:webHidden/>
              </w:rPr>
              <w:instrText xml:space="preserve"> PAGEREF _Toc100739522 \h </w:instrText>
            </w:r>
            <w:r w:rsidR="00A75FD0">
              <w:rPr>
                <w:noProof/>
                <w:webHidden/>
              </w:rPr>
            </w:r>
            <w:r w:rsidR="00A75FD0">
              <w:rPr>
                <w:noProof/>
                <w:webHidden/>
              </w:rPr>
              <w:fldChar w:fldCharType="separate"/>
            </w:r>
            <w:r w:rsidR="00A75FD0">
              <w:rPr>
                <w:noProof/>
                <w:webHidden/>
              </w:rPr>
              <w:t>10</w:t>
            </w:r>
            <w:r w:rsidR="00A75FD0">
              <w:rPr>
                <w:noProof/>
                <w:webHidden/>
              </w:rPr>
              <w:fldChar w:fldCharType="end"/>
            </w:r>
          </w:hyperlink>
        </w:p>
        <w:p w14:paraId="53D957E4" w14:textId="6608F609" w:rsidR="00A75FD0" w:rsidRDefault="00E635AF">
          <w:pPr>
            <w:pStyle w:val="TOC1"/>
            <w:tabs>
              <w:tab w:val="right" w:leader="dot" w:pos="9736"/>
            </w:tabs>
            <w:rPr>
              <w:rFonts w:eastAsiaTheme="minorEastAsia"/>
              <w:noProof/>
              <w:lang w:eastAsia="en-AU"/>
            </w:rPr>
          </w:pPr>
          <w:hyperlink w:anchor="_Toc100739523" w:history="1">
            <w:r w:rsidR="00A75FD0" w:rsidRPr="00B270F7">
              <w:rPr>
                <w:rStyle w:val="Hyperlink"/>
                <w:noProof/>
              </w:rPr>
              <w:t>Core Activity 2</w:t>
            </w:r>
            <w:r w:rsidR="00A75FD0">
              <w:rPr>
                <w:noProof/>
                <w:webHidden/>
              </w:rPr>
              <w:tab/>
            </w:r>
            <w:r w:rsidR="00A75FD0">
              <w:rPr>
                <w:noProof/>
                <w:webHidden/>
              </w:rPr>
              <w:fldChar w:fldCharType="begin"/>
            </w:r>
            <w:r w:rsidR="00A75FD0">
              <w:rPr>
                <w:noProof/>
                <w:webHidden/>
              </w:rPr>
              <w:instrText xml:space="preserve"> PAGEREF _Toc100739523 \h </w:instrText>
            </w:r>
            <w:r w:rsidR="00A75FD0">
              <w:rPr>
                <w:noProof/>
                <w:webHidden/>
              </w:rPr>
            </w:r>
            <w:r w:rsidR="00A75FD0">
              <w:rPr>
                <w:noProof/>
                <w:webHidden/>
              </w:rPr>
              <w:fldChar w:fldCharType="separate"/>
            </w:r>
            <w:r w:rsidR="00A75FD0">
              <w:rPr>
                <w:noProof/>
                <w:webHidden/>
              </w:rPr>
              <w:t>11</w:t>
            </w:r>
            <w:r w:rsidR="00A75FD0">
              <w:rPr>
                <w:noProof/>
                <w:webHidden/>
              </w:rPr>
              <w:fldChar w:fldCharType="end"/>
            </w:r>
          </w:hyperlink>
        </w:p>
        <w:p w14:paraId="540DAA28" w14:textId="6A5E7DC6" w:rsidR="00A75FD0" w:rsidRDefault="00E635AF">
          <w:pPr>
            <w:pStyle w:val="TOC2"/>
            <w:tabs>
              <w:tab w:val="right" w:leader="dot" w:pos="9736"/>
            </w:tabs>
            <w:rPr>
              <w:rFonts w:eastAsiaTheme="minorEastAsia"/>
              <w:noProof/>
              <w:lang w:eastAsia="en-AU"/>
            </w:rPr>
          </w:pPr>
          <w:hyperlink w:anchor="_Toc100739524" w:history="1">
            <w:r w:rsidR="00A75FD0" w:rsidRPr="00B270F7">
              <w:rPr>
                <w:rStyle w:val="Hyperlink"/>
                <w:noProof/>
              </w:rPr>
              <w:t>Develop autonomous capability for the MudMaster® that will eliminate the need for a human operator and have enhanced operability due to the data stream from the on-board tailings’ sensor</w:t>
            </w:r>
            <w:r w:rsidR="00A75FD0" w:rsidRPr="00B270F7">
              <w:rPr>
                <w:rStyle w:val="Hyperlink"/>
                <w:i/>
                <w:noProof/>
              </w:rPr>
              <w:t>.</w:t>
            </w:r>
            <w:r w:rsidR="00A75FD0">
              <w:rPr>
                <w:noProof/>
                <w:webHidden/>
              </w:rPr>
              <w:tab/>
            </w:r>
            <w:r w:rsidR="00A75FD0">
              <w:rPr>
                <w:noProof/>
                <w:webHidden/>
              </w:rPr>
              <w:fldChar w:fldCharType="begin"/>
            </w:r>
            <w:r w:rsidR="00A75FD0">
              <w:rPr>
                <w:noProof/>
                <w:webHidden/>
              </w:rPr>
              <w:instrText xml:space="preserve"> PAGEREF _Toc100739524 \h </w:instrText>
            </w:r>
            <w:r w:rsidR="00A75FD0">
              <w:rPr>
                <w:noProof/>
                <w:webHidden/>
              </w:rPr>
            </w:r>
            <w:r w:rsidR="00A75FD0">
              <w:rPr>
                <w:noProof/>
                <w:webHidden/>
              </w:rPr>
              <w:fldChar w:fldCharType="separate"/>
            </w:r>
            <w:r w:rsidR="00A75FD0">
              <w:rPr>
                <w:noProof/>
                <w:webHidden/>
              </w:rPr>
              <w:t>11</w:t>
            </w:r>
            <w:r w:rsidR="00A75FD0">
              <w:rPr>
                <w:noProof/>
                <w:webHidden/>
              </w:rPr>
              <w:fldChar w:fldCharType="end"/>
            </w:r>
          </w:hyperlink>
        </w:p>
        <w:p w14:paraId="2B45A2B0" w14:textId="7D9EEBF2" w:rsidR="00A75FD0" w:rsidRDefault="00E635AF">
          <w:pPr>
            <w:pStyle w:val="TOC3"/>
            <w:tabs>
              <w:tab w:val="right" w:leader="dot" w:pos="9736"/>
            </w:tabs>
            <w:rPr>
              <w:rFonts w:eastAsiaTheme="minorEastAsia"/>
              <w:noProof/>
              <w:lang w:eastAsia="en-AU"/>
            </w:rPr>
          </w:pPr>
          <w:hyperlink w:anchor="_Toc100739525" w:history="1">
            <w:r w:rsidR="00A75FD0" w:rsidRPr="00B270F7">
              <w:rPr>
                <w:rStyle w:val="Hyperlink"/>
                <w:noProof/>
              </w:rPr>
              <w:t>What was the hypothesis?</w:t>
            </w:r>
            <w:r w:rsidR="00A75FD0">
              <w:rPr>
                <w:noProof/>
                <w:webHidden/>
              </w:rPr>
              <w:tab/>
            </w:r>
            <w:r w:rsidR="00A75FD0">
              <w:rPr>
                <w:noProof/>
                <w:webHidden/>
              </w:rPr>
              <w:fldChar w:fldCharType="begin"/>
            </w:r>
            <w:r w:rsidR="00A75FD0">
              <w:rPr>
                <w:noProof/>
                <w:webHidden/>
              </w:rPr>
              <w:instrText xml:space="preserve"> PAGEREF _Toc100739525 \h </w:instrText>
            </w:r>
            <w:r w:rsidR="00A75FD0">
              <w:rPr>
                <w:noProof/>
                <w:webHidden/>
              </w:rPr>
            </w:r>
            <w:r w:rsidR="00A75FD0">
              <w:rPr>
                <w:noProof/>
                <w:webHidden/>
              </w:rPr>
              <w:fldChar w:fldCharType="separate"/>
            </w:r>
            <w:r w:rsidR="00A75FD0">
              <w:rPr>
                <w:noProof/>
                <w:webHidden/>
              </w:rPr>
              <w:t>11</w:t>
            </w:r>
            <w:r w:rsidR="00A75FD0">
              <w:rPr>
                <w:noProof/>
                <w:webHidden/>
              </w:rPr>
              <w:fldChar w:fldCharType="end"/>
            </w:r>
          </w:hyperlink>
        </w:p>
        <w:p w14:paraId="297F11D5" w14:textId="5A736D8E" w:rsidR="00A75FD0" w:rsidRDefault="00E635AF">
          <w:pPr>
            <w:pStyle w:val="TOC3"/>
            <w:tabs>
              <w:tab w:val="right" w:leader="dot" w:pos="9736"/>
            </w:tabs>
            <w:rPr>
              <w:rFonts w:eastAsiaTheme="minorEastAsia"/>
              <w:noProof/>
              <w:lang w:eastAsia="en-AU"/>
            </w:rPr>
          </w:pPr>
          <w:hyperlink w:anchor="_Toc100739526" w:history="1">
            <w:r w:rsidR="00A75FD0" w:rsidRPr="00B270F7">
              <w:rPr>
                <w:rStyle w:val="Hyperlink"/>
                <w:noProof/>
              </w:rPr>
              <w:t>New knowledge</w:t>
            </w:r>
            <w:r w:rsidR="00A75FD0">
              <w:rPr>
                <w:noProof/>
                <w:webHidden/>
              </w:rPr>
              <w:tab/>
            </w:r>
            <w:r w:rsidR="00A75FD0">
              <w:rPr>
                <w:noProof/>
                <w:webHidden/>
              </w:rPr>
              <w:fldChar w:fldCharType="begin"/>
            </w:r>
            <w:r w:rsidR="00A75FD0">
              <w:rPr>
                <w:noProof/>
                <w:webHidden/>
              </w:rPr>
              <w:instrText xml:space="preserve"> PAGEREF _Toc100739526 \h </w:instrText>
            </w:r>
            <w:r w:rsidR="00A75FD0">
              <w:rPr>
                <w:noProof/>
                <w:webHidden/>
              </w:rPr>
            </w:r>
            <w:r w:rsidR="00A75FD0">
              <w:rPr>
                <w:noProof/>
                <w:webHidden/>
              </w:rPr>
              <w:fldChar w:fldCharType="separate"/>
            </w:r>
            <w:r w:rsidR="00A75FD0">
              <w:rPr>
                <w:noProof/>
                <w:webHidden/>
              </w:rPr>
              <w:t>12</w:t>
            </w:r>
            <w:r w:rsidR="00A75FD0">
              <w:rPr>
                <w:noProof/>
                <w:webHidden/>
              </w:rPr>
              <w:fldChar w:fldCharType="end"/>
            </w:r>
          </w:hyperlink>
        </w:p>
        <w:p w14:paraId="0ADBCE55" w14:textId="52B0898D" w:rsidR="00A75FD0" w:rsidRDefault="00E635AF">
          <w:pPr>
            <w:pStyle w:val="TOC3"/>
            <w:tabs>
              <w:tab w:val="right" w:leader="dot" w:pos="9736"/>
            </w:tabs>
            <w:rPr>
              <w:rFonts w:eastAsiaTheme="minorEastAsia"/>
              <w:noProof/>
              <w:lang w:eastAsia="en-AU"/>
            </w:rPr>
          </w:pPr>
          <w:hyperlink w:anchor="_Toc100739527" w:history="1">
            <w:r w:rsidR="00A75FD0" w:rsidRPr="00B270F7">
              <w:rPr>
                <w:rStyle w:val="Hyperlink"/>
                <w:noProof/>
              </w:rPr>
              <w:t>Outcome cannot be known or determined</w:t>
            </w:r>
            <w:r w:rsidR="00A75FD0">
              <w:rPr>
                <w:noProof/>
                <w:webHidden/>
              </w:rPr>
              <w:tab/>
            </w:r>
            <w:r w:rsidR="00A75FD0">
              <w:rPr>
                <w:noProof/>
                <w:webHidden/>
              </w:rPr>
              <w:fldChar w:fldCharType="begin"/>
            </w:r>
            <w:r w:rsidR="00A75FD0">
              <w:rPr>
                <w:noProof/>
                <w:webHidden/>
              </w:rPr>
              <w:instrText xml:space="preserve"> PAGEREF _Toc100739527 \h </w:instrText>
            </w:r>
            <w:r w:rsidR="00A75FD0">
              <w:rPr>
                <w:noProof/>
                <w:webHidden/>
              </w:rPr>
            </w:r>
            <w:r w:rsidR="00A75FD0">
              <w:rPr>
                <w:noProof/>
                <w:webHidden/>
              </w:rPr>
              <w:fldChar w:fldCharType="separate"/>
            </w:r>
            <w:r w:rsidR="00A75FD0">
              <w:rPr>
                <w:noProof/>
                <w:webHidden/>
              </w:rPr>
              <w:t>12</w:t>
            </w:r>
            <w:r w:rsidR="00A75FD0">
              <w:rPr>
                <w:noProof/>
                <w:webHidden/>
              </w:rPr>
              <w:fldChar w:fldCharType="end"/>
            </w:r>
          </w:hyperlink>
        </w:p>
        <w:p w14:paraId="2D873DF7" w14:textId="5FCD4C36" w:rsidR="00A75FD0" w:rsidRDefault="00E635AF">
          <w:pPr>
            <w:pStyle w:val="TOC3"/>
            <w:tabs>
              <w:tab w:val="right" w:leader="dot" w:pos="9736"/>
            </w:tabs>
            <w:rPr>
              <w:rFonts w:eastAsiaTheme="minorEastAsia"/>
              <w:noProof/>
              <w:lang w:eastAsia="en-AU"/>
            </w:rPr>
          </w:pPr>
          <w:hyperlink w:anchor="_Toc100739528" w:history="1">
            <w:r w:rsidR="00A75FD0" w:rsidRPr="00B270F7">
              <w:rPr>
                <w:rStyle w:val="Hyperlink"/>
                <w:noProof/>
              </w:rPr>
              <w:t>Systematic progression of work</w:t>
            </w:r>
            <w:r w:rsidR="00A75FD0">
              <w:rPr>
                <w:noProof/>
                <w:webHidden/>
              </w:rPr>
              <w:tab/>
            </w:r>
            <w:r w:rsidR="00A75FD0">
              <w:rPr>
                <w:noProof/>
                <w:webHidden/>
              </w:rPr>
              <w:fldChar w:fldCharType="begin"/>
            </w:r>
            <w:r w:rsidR="00A75FD0">
              <w:rPr>
                <w:noProof/>
                <w:webHidden/>
              </w:rPr>
              <w:instrText xml:space="preserve"> PAGEREF _Toc100739528 \h </w:instrText>
            </w:r>
            <w:r w:rsidR="00A75FD0">
              <w:rPr>
                <w:noProof/>
                <w:webHidden/>
              </w:rPr>
            </w:r>
            <w:r w:rsidR="00A75FD0">
              <w:rPr>
                <w:noProof/>
                <w:webHidden/>
              </w:rPr>
              <w:fldChar w:fldCharType="separate"/>
            </w:r>
            <w:r w:rsidR="00A75FD0">
              <w:rPr>
                <w:noProof/>
                <w:webHidden/>
              </w:rPr>
              <w:t>13</w:t>
            </w:r>
            <w:r w:rsidR="00A75FD0">
              <w:rPr>
                <w:noProof/>
                <w:webHidden/>
              </w:rPr>
              <w:fldChar w:fldCharType="end"/>
            </w:r>
          </w:hyperlink>
        </w:p>
        <w:p w14:paraId="3860F137" w14:textId="00AF68D0" w:rsidR="00A75FD0" w:rsidRDefault="00E635AF">
          <w:pPr>
            <w:pStyle w:val="TOC3"/>
            <w:tabs>
              <w:tab w:val="right" w:leader="dot" w:pos="9736"/>
            </w:tabs>
            <w:rPr>
              <w:rFonts w:eastAsiaTheme="minorEastAsia"/>
              <w:noProof/>
              <w:lang w:eastAsia="en-AU"/>
            </w:rPr>
          </w:pPr>
          <w:hyperlink w:anchor="_Toc100739529" w:history="1">
            <w:r w:rsidR="00A75FD0" w:rsidRPr="00B270F7">
              <w:rPr>
                <w:rStyle w:val="Hyperlink"/>
                <w:noProof/>
              </w:rPr>
              <w:t>Supporting documentation the company kept about this core activity</w:t>
            </w:r>
            <w:r w:rsidR="00A75FD0">
              <w:rPr>
                <w:noProof/>
                <w:webHidden/>
              </w:rPr>
              <w:tab/>
            </w:r>
            <w:r w:rsidR="00A75FD0">
              <w:rPr>
                <w:noProof/>
                <w:webHidden/>
              </w:rPr>
              <w:fldChar w:fldCharType="begin"/>
            </w:r>
            <w:r w:rsidR="00A75FD0">
              <w:rPr>
                <w:noProof/>
                <w:webHidden/>
              </w:rPr>
              <w:instrText xml:space="preserve"> PAGEREF _Toc100739529 \h </w:instrText>
            </w:r>
            <w:r w:rsidR="00A75FD0">
              <w:rPr>
                <w:noProof/>
                <w:webHidden/>
              </w:rPr>
            </w:r>
            <w:r w:rsidR="00A75FD0">
              <w:rPr>
                <w:noProof/>
                <w:webHidden/>
              </w:rPr>
              <w:fldChar w:fldCharType="separate"/>
            </w:r>
            <w:r w:rsidR="00A75FD0">
              <w:rPr>
                <w:noProof/>
                <w:webHidden/>
              </w:rPr>
              <w:t>14</w:t>
            </w:r>
            <w:r w:rsidR="00A75FD0">
              <w:rPr>
                <w:noProof/>
                <w:webHidden/>
              </w:rPr>
              <w:fldChar w:fldCharType="end"/>
            </w:r>
          </w:hyperlink>
        </w:p>
        <w:p w14:paraId="7A12A591" w14:textId="7CFCDBBD" w:rsidR="00A75FD0" w:rsidRDefault="00E635AF">
          <w:pPr>
            <w:pStyle w:val="TOC3"/>
            <w:tabs>
              <w:tab w:val="right" w:leader="dot" w:pos="9736"/>
            </w:tabs>
            <w:rPr>
              <w:rFonts w:eastAsiaTheme="minorEastAsia"/>
              <w:noProof/>
              <w:lang w:eastAsia="en-AU"/>
            </w:rPr>
          </w:pPr>
          <w:hyperlink w:anchor="_Toc100739530" w:history="1">
            <w:r w:rsidR="00A75FD0" w:rsidRPr="00B270F7">
              <w:rPr>
                <w:rStyle w:val="Hyperlink"/>
                <w:noProof/>
              </w:rPr>
              <w:t>Did another entity assist you in undertaking the R&amp;D activities?</w:t>
            </w:r>
            <w:r w:rsidR="00A75FD0">
              <w:rPr>
                <w:noProof/>
                <w:webHidden/>
              </w:rPr>
              <w:tab/>
            </w:r>
            <w:r w:rsidR="00A75FD0">
              <w:rPr>
                <w:noProof/>
                <w:webHidden/>
              </w:rPr>
              <w:fldChar w:fldCharType="begin"/>
            </w:r>
            <w:r w:rsidR="00A75FD0">
              <w:rPr>
                <w:noProof/>
                <w:webHidden/>
              </w:rPr>
              <w:instrText xml:space="preserve"> PAGEREF _Toc100739530 \h </w:instrText>
            </w:r>
            <w:r w:rsidR="00A75FD0">
              <w:rPr>
                <w:noProof/>
                <w:webHidden/>
              </w:rPr>
            </w:r>
            <w:r w:rsidR="00A75FD0">
              <w:rPr>
                <w:noProof/>
                <w:webHidden/>
              </w:rPr>
              <w:fldChar w:fldCharType="separate"/>
            </w:r>
            <w:r w:rsidR="00A75FD0">
              <w:rPr>
                <w:noProof/>
                <w:webHidden/>
              </w:rPr>
              <w:t>15</w:t>
            </w:r>
            <w:r w:rsidR="00A75FD0">
              <w:rPr>
                <w:noProof/>
                <w:webHidden/>
              </w:rPr>
              <w:fldChar w:fldCharType="end"/>
            </w:r>
          </w:hyperlink>
        </w:p>
        <w:p w14:paraId="38669CAB" w14:textId="552FFA8D" w:rsidR="00A75FD0" w:rsidRDefault="00E635AF">
          <w:pPr>
            <w:pStyle w:val="TOC1"/>
            <w:tabs>
              <w:tab w:val="right" w:leader="dot" w:pos="9736"/>
            </w:tabs>
            <w:rPr>
              <w:rFonts w:eastAsiaTheme="minorEastAsia"/>
              <w:noProof/>
              <w:lang w:eastAsia="en-AU"/>
            </w:rPr>
          </w:pPr>
          <w:hyperlink w:anchor="_Toc100739531" w:history="1">
            <w:r w:rsidR="00A75FD0" w:rsidRPr="00B270F7">
              <w:rPr>
                <w:rStyle w:val="Hyperlink"/>
                <w:noProof/>
              </w:rPr>
              <w:t>Supporting R&amp;D Activity 1</w:t>
            </w:r>
            <w:r w:rsidR="00A75FD0">
              <w:rPr>
                <w:noProof/>
                <w:webHidden/>
              </w:rPr>
              <w:tab/>
            </w:r>
            <w:r w:rsidR="00A75FD0">
              <w:rPr>
                <w:noProof/>
                <w:webHidden/>
              </w:rPr>
              <w:fldChar w:fldCharType="begin"/>
            </w:r>
            <w:r w:rsidR="00A75FD0">
              <w:rPr>
                <w:noProof/>
                <w:webHidden/>
              </w:rPr>
              <w:instrText xml:space="preserve"> PAGEREF _Toc100739531 \h </w:instrText>
            </w:r>
            <w:r w:rsidR="00A75FD0">
              <w:rPr>
                <w:noProof/>
                <w:webHidden/>
              </w:rPr>
            </w:r>
            <w:r w:rsidR="00A75FD0">
              <w:rPr>
                <w:noProof/>
                <w:webHidden/>
              </w:rPr>
              <w:fldChar w:fldCharType="separate"/>
            </w:r>
            <w:r w:rsidR="00A75FD0">
              <w:rPr>
                <w:noProof/>
                <w:webHidden/>
              </w:rPr>
              <w:t>16</w:t>
            </w:r>
            <w:r w:rsidR="00A75FD0">
              <w:rPr>
                <w:noProof/>
                <w:webHidden/>
              </w:rPr>
              <w:fldChar w:fldCharType="end"/>
            </w:r>
          </w:hyperlink>
        </w:p>
        <w:p w14:paraId="539522AA" w14:textId="577B3E6F" w:rsidR="00A75FD0" w:rsidRDefault="00E635AF">
          <w:pPr>
            <w:pStyle w:val="TOC2"/>
            <w:tabs>
              <w:tab w:val="right" w:leader="dot" w:pos="9736"/>
            </w:tabs>
            <w:rPr>
              <w:rFonts w:eastAsiaTheme="minorEastAsia"/>
              <w:noProof/>
              <w:lang w:eastAsia="en-AU"/>
            </w:rPr>
          </w:pPr>
          <w:hyperlink w:anchor="_Toc100739532" w:history="1">
            <w:r w:rsidR="00A75FD0" w:rsidRPr="00B270F7">
              <w:rPr>
                <w:rStyle w:val="Hyperlink"/>
                <w:noProof/>
              </w:rPr>
              <w:t>Investigations including process analysis, expert consultation and industry research</w:t>
            </w:r>
            <w:r w:rsidR="00A75FD0">
              <w:rPr>
                <w:noProof/>
                <w:webHidden/>
              </w:rPr>
              <w:tab/>
            </w:r>
            <w:r w:rsidR="00A75FD0">
              <w:rPr>
                <w:noProof/>
                <w:webHidden/>
              </w:rPr>
              <w:fldChar w:fldCharType="begin"/>
            </w:r>
            <w:r w:rsidR="00A75FD0">
              <w:rPr>
                <w:noProof/>
                <w:webHidden/>
              </w:rPr>
              <w:instrText xml:space="preserve"> PAGEREF _Toc100739532 \h </w:instrText>
            </w:r>
            <w:r w:rsidR="00A75FD0">
              <w:rPr>
                <w:noProof/>
                <w:webHidden/>
              </w:rPr>
            </w:r>
            <w:r w:rsidR="00A75FD0">
              <w:rPr>
                <w:noProof/>
                <w:webHidden/>
              </w:rPr>
              <w:fldChar w:fldCharType="separate"/>
            </w:r>
            <w:r w:rsidR="00A75FD0">
              <w:rPr>
                <w:noProof/>
                <w:webHidden/>
              </w:rPr>
              <w:t>16</w:t>
            </w:r>
            <w:r w:rsidR="00A75FD0">
              <w:rPr>
                <w:noProof/>
                <w:webHidden/>
              </w:rPr>
              <w:fldChar w:fldCharType="end"/>
            </w:r>
          </w:hyperlink>
        </w:p>
        <w:p w14:paraId="7CC33D99" w14:textId="265F9F8D" w:rsidR="00A72459" w:rsidRPr="008B0988" w:rsidRDefault="00A72459">
          <w:pPr>
            <w:rPr>
              <w:rFonts w:asciiTheme="majorHAnsi" w:hAnsiTheme="majorHAnsi" w:cstheme="majorHAnsi"/>
              <w:b/>
              <w:bCs/>
              <w:noProof/>
            </w:rPr>
          </w:pPr>
          <w:r w:rsidRPr="008B0988">
            <w:rPr>
              <w:rFonts w:asciiTheme="majorHAnsi" w:hAnsiTheme="majorHAnsi" w:cstheme="majorHAnsi"/>
              <w:b/>
              <w:color w:val="2B579A"/>
              <w:shd w:val="clear" w:color="auto" w:fill="E6E6E6"/>
            </w:rPr>
            <w:fldChar w:fldCharType="end"/>
          </w:r>
        </w:p>
      </w:sdtContent>
    </w:sdt>
    <w:p w14:paraId="3D3D9974" w14:textId="77777777" w:rsidR="00A72459" w:rsidRDefault="00A72459"/>
    <w:p w14:paraId="02031814" w14:textId="77777777" w:rsidR="00172B47" w:rsidRDefault="00172B47">
      <w:pPr>
        <w:rPr>
          <w:rFonts w:asciiTheme="majorHAnsi" w:eastAsiaTheme="majorEastAsia" w:hAnsiTheme="majorHAnsi" w:cstheme="majorBidi"/>
          <w:b/>
          <w:sz w:val="28"/>
          <w:szCs w:val="28"/>
        </w:rPr>
      </w:pPr>
      <w:r>
        <w:rPr>
          <w:szCs w:val="28"/>
        </w:rPr>
        <w:br w:type="page"/>
      </w:r>
    </w:p>
    <w:p w14:paraId="75169897" w14:textId="3A9920AE" w:rsidR="000B04CC" w:rsidRPr="006E69A4" w:rsidRDefault="000B04CC" w:rsidP="000B04CC">
      <w:pPr>
        <w:pStyle w:val="Heading1"/>
        <w:rPr>
          <w:color w:val="auto"/>
          <w:szCs w:val="28"/>
        </w:rPr>
      </w:pPr>
      <w:bookmarkStart w:id="0" w:name="_Toc100739511"/>
      <w:r>
        <w:rPr>
          <w:color w:val="auto"/>
          <w:szCs w:val="28"/>
        </w:rPr>
        <w:lastRenderedPageBreak/>
        <w:t>Company and Contact Details</w:t>
      </w:r>
      <w:bookmarkEnd w:id="0"/>
    </w:p>
    <w:tbl>
      <w:tblPr>
        <w:tblStyle w:val="GridTable1Light-Accent3"/>
        <w:tblW w:w="9781" w:type="dxa"/>
        <w:tblLook w:val="04A0" w:firstRow="1" w:lastRow="0" w:firstColumn="1" w:lastColumn="0" w:noHBand="0" w:noVBand="1"/>
      </w:tblPr>
      <w:tblGrid>
        <w:gridCol w:w="4253"/>
        <w:gridCol w:w="2551"/>
        <w:gridCol w:w="284"/>
        <w:gridCol w:w="2693"/>
      </w:tblGrid>
      <w:tr w:rsidR="000B04CC" w:rsidRPr="007C18C1" w14:paraId="430786C9" w14:textId="77777777" w:rsidTr="00455ADA">
        <w:trPr>
          <w:cnfStyle w:val="100000000000" w:firstRow="1" w:lastRow="0" w:firstColumn="0" w:lastColumn="0" w:oddVBand="0" w:evenVBand="0" w:oddHBand="0"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9781" w:type="dxa"/>
            <w:gridSpan w:val="4"/>
            <w:vAlign w:val="bottom"/>
          </w:tcPr>
          <w:p w14:paraId="7EE8C62C" w14:textId="2EFAEF20" w:rsidR="000B04CC" w:rsidRPr="00F1394D" w:rsidRDefault="000B04CC" w:rsidP="00455ADA">
            <w:pPr>
              <w:pStyle w:val="Subheading"/>
              <w:rPr>
                <w:b/>
                <w:bCs/>
              </w:rPr>
            </w:pPr>
            <w:r>
              <w:rPr>
                <w:b/>
                <w:bCs/>
              </w:rPr>
              <w:br/>
            </w:r>
            <w:r w:rsidR="006B4E54">
              <w:rPr>
                <w:b/>
                <w:bCs/>
              </w:rPr>
              <w:t>Company Details</w:t>
            </w:r>
          </w:p>
        </w:tc>
      </w:tr>
      <w:tr w:rsidR="000B04CC" w:rsidRPr="007C18C1" w14:paraId="6861460C"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tcBorders>
              <w:bottom w:val="single" w:sz="4" w:space="0" w:color="DBDBDB" w:themeColor="accent3" w:themeTint="66"/>
            </w:tcBorders>
            <w:vAlign w:val="center"/>
          </w:tcPr>
          <w:p w14:paraId="12CAB027" w14:textId="451C771F" w:rsidR="000B04CC" w:rsidRDefault="000B04CC" w:rsidP="006B4E54">
            <w:pPr>
              <w:pStyle w:val="Subheading"/>
            </w:pPr>
            <w:r>
              <w:t>Company Name</w:t>
            </w:r>
          </w:p>
        </w:tc>
        <w:tc>
          <w:tcPr>
            <w:tcW w:w="5528" w:type="dxa"/>
            <w:gridSpan w:val="3"/>
            <w:tcBorders>
              <w:bottom w:val="single" w:sz="4" w:space="0" w:color="DBDBDB" w:themeColor="accent3" w:themeTint="66"/>
            </w:tcBorders>
            <w:vAlign w:val="center"/>
          </w:tcPr>
          <w:p w14:paraId="04D48790" w14:textId="3866BDB2" w:rsidR="000B04CC" w:rsidRDefault="001074C0"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Amphitec Pty Ltd</w:t>
            </w:r>
          </w:p>
        </w:tc>
      </w:tr>
      <w:tr w:rsidR="000B04CC" w:rsidRPr="007C18C1" w14:paraId="6C926726"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6C93709" w14:textId="5E259912" w:rsidR="000B04CC" w:rsidRPr="00930809" w:rsidRDefault="000B04CC" w:rsidP="006B4E54">
            <w:pPr>
              <w:pStyle w:val="Subheading"/>
            </w:pPr>
            <w:r>
              <w:t>Australian Business Number</w:t>
            </w:r>
          </w:p>
        </w:tc>
        <w:tc>
          <w:tcPr>
            <w:tcW w:w="5528" w:type="dxa"/>
            <w:gridSpan w:val="3"/>
            <w:vAlign w:val="center"/>
          </w:tcPr>
          <w:p w14:paraId="20515E11" w14:textId="39AA06F8" w:rsidR="000B04CC" w:rsidRPr="007715C4" w:rsidRDefault="00F4076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46 102 717 297</w:t>
            </w:r>
          </w:p>
        </w:tc>
      </w:tr>
      <w:tr w:rsidR="000B04CC" w:rsidRPr="007C18C1" w14:paraId="3314B3A9"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78C06C1" w14:textId="1F73EC0A" w:rsidR="000B04CC" w:rsidRPr="00930809" w:rsidRDefault="000B04CC" w:rsidP="006B4E54">
            <w:pPr>
              <w:pStyle w:val="Subheading"/>
            </w:pPr>
            <w:r>
              <w:t>Company Registration Date</w:t>
            </w:r>
          </w:p>
        </w:tc>
        <w:tc>
          <w:tcPr>
            <w:tcW w:w="5528" w:type="dxa"/>
            <w:gridSpan w:val="3"/>
            <w:vAlign w:val="center"/>
          </w:tcPr>
          <w:p w14:paraId="61EBEDF5" w14:textId="0B0EFDB9" w:rsidR="000B04CC" w:rsidRPr="007715C4" w:rsidRDefault="00F4076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04/11/2002</w:t>
            </w:r>
          </w:p>
        </w:tc>
      </w:tr>
      <w:tr w:rsidR="000B04CC" w:rsidRPr="007C18C1" w14:paraId="475A5762" w14:textId="407A1501" w:rsidTr="000D3000">
        <w:trPr>
          <w:trHeight w:val="397"/>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DBDBDB" w:themeColor="accent3" w:themeTint="66"/>
            </w:tcBorders>
            <w:shd w:val="clear" w:color="auto" w:fill="auto"/>
            <w:vAlign w:val="center"/>
          </w:tcPr>
          <w:p w14:paraId="3C3D2433" w14:textId="6BD0A87A" w:rsidR="000B04CC" w:rsidRPr="00930809" w:rsidRDefault="000B04CC" w:rsidP="006B4E54">
            <w:pPr>
              <w:pStyle w:val="Subheading"/>
            </w:pPr>
            <w:r>
              <w:t>Income Period</w:t>
            </w:r>
          </w:p>
        </w:tc>
        <w:sdt>
          <w:sdtPr>
            <w:rPr>
              <w:rFonts w:asciiTheme="majorHAnsi" w:hAnsiTheme="majorHAnsi" w:cstheme="majorHAnsi"/>
              <w:b w:val="0"/>
              <w:bCs w:val="0"/>
            </w:rPr>
            <w:id w:val="524134926"/>
            <w:placeholder>
              <w:docPart w:val="CF184727159F498DA01F6EEA47BDE51F"/>
            </w:placeholder>
            <w:date w:fullDate="2020-07-01T00:00:00Z">
              <w:dateFormat w:val="d/MM/yyyy"/>
              <w:lid w:val="en-AU"/>
              <w:storeMappedDataAs w:val="dateTime"/>
              <w:calendar w:val="gregorian"/>
            </w:date>
          </w:sdtPr>
          <w:sdtEndPr/>
          <w:sdtContent>
            <w:tc>
              <w:tcPr>
                <w:tcW w:w="2835" w:type="dxa"/>
                <w:gridSpan w:val="2"/>
                <w:tcBorders>
                  <w:top w:val="single" w:sz="4" w:space="0" w:color="DBDBDB" w:themeColor="accent3" w:themeTint="66"/>
                </w:tcBorders>
                <w:shd w:val="clear" w:color="auto" w:fill="auto"/>
                <w:vAlign w:val="center"/>
              </w:tcPr>
              <w:p w14:paraId="10A28F26" w14:textId="43A9A901" w:rsidR="000B04CC" w:rsidRPr="000B04CC" w:rsidRDefault="00F4076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1/07/2020</w:t>
                </w:r>
              </w:p>
            </w:tc>
          </w:sdtContent>
        </w:sdt>
        <w:sdt>
          <w:sdtPr>
            <w:rPr>
              <w:rFonts w:asciiTheme="majorHAnsi" w:hAnsiTheme="majorHAnsi" w:cstheme="majorHAnsi"/>
              <w:b w:val="0"/>
              <w:bCs w:val="0"/>
            </w:rPr>
            <w:id w:val="-1798377520"/>
            <w:placeholder>
              <w:docPart w:val="36A8883C593E43179FB2A81362061208"/>
            </w:placeholder>
            <w:date w:fullDate="2021-06-30T00:00:00Z">
              <w:dateFormat w:val="d/MM/yyyy"/>
              <w:lid w:val="en-AU"/>
              <w:storeMappedDataAs w:val="dateTime"/>
              <w:calendar w:val="gregorian"/>
            </w:date>
          </w:sdtPr>
          <w:sdtEndPr/>
          <w:sdtContent>
            <w:tc>
              <w:tcPr>
                <w:tcW w:w="2693" w:type="dxa"/>
                <w:tcBorders>
                  <w:top w:val="single" w:sz="4" w:space="0" w:color="DBDBDB" w:themeColor="accent3" w:themeTint="66"/>
                </w:tcBorders>
                <w:shd w:val="clear" w:color="auto" w:fill="auto"/>
                <w:vAlign w:val="center"/>
              </w:tcPr>
              <w:p w14:paraId="26849A6C" w14:textId="7BC77274" w:rsidR="000B04CC" w:rsidRPr="000B04CC" w:rsidRDefault="00F4076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30/06/2021</w:t>
                </w:r>
              </w:p>
            </w:tc>
          </w:sdtContent>
        </w:sdt>
      </w:tr>
      <w:tr w:rsidR="000B04CC" w:rsidRPr="007C18C1" w14:paraId="4BAD72A6"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tcBorders>
              <w:bottom w:val="single" w:sz="4" w:space="0" w:color="DBDBDB" w:themeColor="accent3" w:themeTint="66"/>
            </w:tcBorders>
            <w:vAlign w:val="center"/>
          </w:tcPr>
          <w:p w14:paraId="6FD71561" w14:textId="1D857469" w:rsidR="000B04CC" w:rsidRPr="00930809" w:rsidRDefault="006B4E54" w:rsidP="006B4E54">
            <w:pPr>
              <w:pStyle w:val="Subheading"/>
            </w:pPr>
            <w:r>
              <w:t>Companies ANZSIC Division &amp; Class</w:t>
            </w:r>
          </w:p>
        </w:tc>
        <w:tc>
          <w:tcPr>
            <w:tcW w:w="5528" w:type="dxa"/>
            <w:gridSpan w:val="3"/>
            <w:tcBorders>
              <w:bottom w:val="single" w:sz="4" w:space="0" w:color="DBDBDB" w:themeColor="accent3" w:themeTint="66"/>
            </w:tcBorders>
            <w:vAlign w:val="center"/>
          </w:tcPr>
          <w:p w14:paraId="55ABC9CD" w14:textId="004EC4B2" w:rsidR="003D0D19" w:rsidRDefault="00C46717"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C – Manufacturing</w:t>
            </w:r>
          </w:p>
          <w:p w14:paraId="295C0EB8" w14:textId="6C94E105" w:rsidR="00C46717" w:rsidRPr="000B04CC" w:rsidRDefault="00C46717"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2462 – Mining and construction machinery manufacturing</w:t>
            </w:r>
          </w:p>
        </w:tc>
      </w:tr>
      <w:tr w:rsidR="00E309FC" w:rsidRPr="007C18C1" w14:paraId="23490927"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tcBorders>
              <w:bottom w:val="single" w:sz="4" w:space="0" w:color="DBDBDB" w:themeColor="accent3" w:themeTint="66"/>
            </w:tcBorders>
            <w:vAlign w:val="center"/>
          </w:tcPr>
          <w:p w14:paraId="29568A86" w14:textId="1EC2CFE1" w:rsidR="00E309FC" w:rsidRDefault="00E309FC" w:rsidP="006B4E54">
            <w:pPr>
              <w:pStyle w:val="Subheading"/>
            </w:pPr>
            <w:r>
              <w:t>Website</w:t>
            </w:r>
          </w:p>
        </w:tc>
        <w:tc>
          <w:tcPr>
            <w:tcW w:w="5528" w:type="dxa"/>
            <w:gridSpan w:val="3"/>
            <w:tcBorders>
              <w:bottom w:val="single" w:sz="4" w:space="0" w:color="DBDBDB" w:themeColor="accent3" w:themeTint="66"/>
            </w:tcBorders>
            <w:vAlign w:val="center"/>
          </w:tcPr>
          <w:p w14:paraId="780CEF66" w14:textId="1A59BA51" w:rsidR="00994F21" w:rsidRPr="000B04CC" w:rsidRDefault="00E635AF"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hyperlink r:id="rId11" w:history="1">
              <w:r w:rsidR="00994F21" w:rsidRPr="00433CA6">
                <w:rPr>
                  <w:rStyle w:val="Hyperlink"/>
                  <w:rFonts w:asciiTheme="majorHAnsi" w:hAnsiTheme="majorHAnsi" w:cstheme="majorHAnsi"/>
                  <w:b w:val="0"/>
                  <w:bCs w:val="0"/>
                </w:rPr>
                <w:t>https://www.phibion.com/</w:t>
              </w:r>
            </w:hyperlink>
          </w:p>
        </w:tc>
      </w:tr>
      <w:tr w:rsidR="000B04CC" w:rsidRPr="00CC3DF5" w14:paraId="2E9C83E6" w14:textId="77777777" w:rsidTr="00455ADA">
        <w:trPr>
          <w:trHeight w:val="498"/>
        </w:trPr>
        <w:tc>
          <w:tcPr>
            <w:cnfStyle w:val="001000000000" w:firstRow="0" w:lastRow="0" w:firstColumn="1" w:lastColumn="0" w:oddVBand="0" w:evenVBand="0" w:oddHBand="0" w:evenHBand="0" w:firstRowFirstColumn="0" w:firstRowLastColumn="0" w:lastRowFirstColumn="0" w:lastRowLastColumn="0"/>
            <w:tcW w:w="9781" w:type="dxa"/>
            <w:gridSpan w:val="4"/>
            <w:tcBorders>
              <w:left w:val="nil"/>
              <w:bottom w:val="single" w:sz="12" w:space="0" w:color="C9C9C9" w:themeColor="accent3" w:themeTint="99"/>
              <w:right w:val="nil"/>
            </w:tcBorders>
            <w:vAlign w:val="bottom"/>
          </w:tcPr>
          <w:p w14:paraId="39E55938" w14:textId="00166E8D" w:rsidR="000B04CC" w:rsidRPr="00CC3DF5" w:rsidRDefault="000B04CC" w:rsidP="00455ADA">
            <w:pPr>
              <w:pStyle w:val="Subheading"/>
              <w:rPr>
                <w:rFonts w:asciiTheme="majorHAnsi" w:hAnsiTheme="majorHAnsi" w:cstheme="majorHAnsi"/>
                <w:b/>
                <w:bCs/>
              </w:rPr>
            </w:pPr>
            <w:r>
              <w:rPr>
                <w:rFonts w:asciiTheme="majorHAnsi" w:hAnsiTheme="majorHAnsi" w:cstheme="majorHAnsi"/>
                <w:b/>
                <w:bCs/>
              </w:rPr>
              <w:t xml:space="preserve">Employees </w:t>
            </w:r>
          </w:p>
        </w:tc>
      </w:tr>
      <w:tr w:rsidR="000B04CC" w:rsidRPr="00C41550" w14:paraId="7525EA27"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6804" w:type="dxa"/>
            <w:gridSpan w:val="2"/>
            <w:tcBorders>
              <w:top w:val="single" w:sz="12" w:space="0" w:color="C9C9C9" w:themeColor="accent3" w:themeTint="99"/>
            </w:tcBorders>
            <w:shd w:val="clear" w:color="auto" w:fill="auto"/>
            <w:vAlign w:val="center"/>
          </w:tcPr>
          <w:p w14:paraId="457CDE21" w14:textId="61A5C902" w:rsidR="000B04CC" w:rsidRPr="00930809" w:rsidRDefault="006B4E54" w:rsidP="006B4E54">
            <w:pPr>
              <w:pStyle w:val="Subheading"/>
            </w:pPr>
            <w:r w:rsidRPr="006B4E54">
              <w:t>How many employees did the company have across all companies at the end of 30 Jun 2021?</w:t>
            </w:r>
          </w:p>
        </w:tc>
        <w:tc>
          <w:tcPr>
            <w:tcW w:w="2977" w:type="dxa"/>
            <w:gridSpan w:val="2"/>
            <w:tcBorders>
              <w:top w:val="single" w:sz="12" w:space="0" w:color="C9C9C9" w:themeColor="accent3" w:themeTint="99"/>
            </w:tcBorders>
            <w:shd w:val="clear" w:color="auto" w:fill="E2EFD9" w:themeFill="accent6" w:themeFillTint="33"/>
            <w:vAlign w:val="center"/>
          </w:tcPr>
          <w:p w14:paraId="62626E14" w14:textId="4727EFA5" w:rsidR="000B04CC" w:rsidRPr="007715C4" w:rsidRDefault="00E45062"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ins w:id="1" w:author="David Frazer" w:date="2022-04-14T08:12:00Z">
              <w:r>
                <w:rPr>
                  <w:rFonts w:asciiTheme="majorHAnsi" w:hAnsiTheme="majorHAnsi" w:cstheme="majorHAnsi"/>
                  <w:b w:val="0"/>
                  <w:bCs w:val="0"/>
                </w:rPr>
                <w:t>58</w:t>
              </w:r>
            </w:ins>
            <w:del w:id="2" w:author="David Frazer" w:date="2022-04-14T08:12:00Z">
              <w:r w:rsidR="006B4E54" w:rsidDel="00E45062">
                <w:rPr>
                  <w:rFonts w:asciiTheme="majorHAnsi" w:hAnsiTheme="majorHAnsi" w:cstheme="majorHAnsi"/>
                  <w:b w:val="0"/>
                  <w:bCs w:val="0"/>
                </w:rPr>
                <w:delText>#</w:delText>
              </w:r>
              <w:r w:rsidR="003A0616" w:rsidDel="00E45062">
                <w:rPr>
                  <w:rFonts w:asciiTheme="majorHAnsi" w:hAnsiTheme="majorHAnsi" w:cstheme="majorHAnsi"/>
                  <w:b w:val="0"/>
                  <w:bCs w:val="0"/>
                </w:rPr>
                <w:delText>TBD</w:delText>
              </w:r>
            </w:del>
          </w:p>
        </w:tc>
      </w:tr>
      <w:tr w:rsidR="000B04CC" w:rsidRPr="00C41550" w14:paraId="47985832"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6804" w:type="dxa"/>
            <w:gridSpan w:val="2"/>
            <w:shd w:val="clear" w:color="auto" w:fill="auto"/>
            <w:vAlign w:val="center"/>
          </w:tcPr>
          <w:p w14:paraId="4A94C1CB" w14:textId="63A335B0" w:rsidR="000B04CC" w:rsidRDefault="006B4E54" w:rsidP="006B4E54">
            <w:pPr>
              <w:pStyle w:val="Subheading"/>
            </w:pPr>
            <w:r w:rsidRPr="006B4E54">
              <w:t>How many employees across all companies were engaged in the R&amp;D activities included in this</w:t>
            </w:r>
            <w:r>
              <w:t xml:space="preserve"> application?</w:t>
            </w:r>
          </w:p>
        </w:tc>
        <w:tc>
          <w:tcPr>
            <w:tcW w:w="2977" w:type="dxa"/>
            <w:gridSpan w:val="2"/>
            <w:shd w:val="clear" w:color="auto" w:fill="E2EFD9" w:themeFill="accent6" w:themeFillTint="33"/>
            <w:vAlign w:val="center"/>
          </w:tcPr>
          <w:p w14:paraId="47DB6AAD" w14:textId="5D3611BC" w:rsidR="000B04CC" w:rsidRPr="007715C4" w:rsidRDefault="006B4E54"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commentRangeStart w:id="3"/>
            <w:del w:id="4" w:author="David Frazer" w:date="2022-04-14T08:12:00Z">
              <w:r w:rsidDel="00E45062">
                <w:rPr>
                  <w:rFonts w:asciiTheme="majorHAnsi" w:hAnsiTheme="majorHAnsi" w:cstheme="majorHAnsi"/>
                  <w:b w:val="0"/>
                  <w:bCs w:val="0"/>
                </w:rPr>
                <w:delText>#</w:delText>
              </w:r>
              <w:r w:rsidR="003A0616" w:rsidDel="00E45062">
                <w:rPr>
                  <w:rFonts w:asciiTheme="majorHAnsi" w:hAnsiTheme="majorHAnsi" w:cstheme="majorHAnsi"/>
                  <w:b w:val="0"/>
                  <w:bCs w:val="0"/>
                </w:rPr>
                <w:delText>TBD</w:delText>
              </w:r>
              <w:commentRangeEnd w:id="3"/>
              <w:r w:rsidR="00994F21" w:rsidDel="00E45062">
                <w:rPr>
                  <w:rStyle w:val="CommentReference"/>
                  <w:b w:val="0"/>
                  <w:bCs w:val="0"/>
                </w:rPr>
                <w:commentReference w:id="3"/>
              </w:r>
            </w:del>
            <w:ins w:id="5" w:author="David Frazer" w:date="2022-04-14T12:16:00Z">
              <w:r w:rsidR="004A0301">
                <w:rPr>
                  <w:rFonts w:asciiTheme="majorHAnsi" w:hAnsiTheme="majorHAnsi" w:cstheme="majorHAnsi"/>
                  <w:b w:val="0"/>
                  <w:bCs w:val="0"/>
                </w:rPr>
                <w:t>3</w:t>
              </w:r>
            </w:ins>
          </w:p>
        </w:tc>
      </w:tr>
      <w:tr w:rsidR="006B4E54" w:rsidRPr="00CC3DF5" w14:paraId="7C112482" w14:textId="77777777" w:rsidTr="00455ADA">
        <w:trPr>
          <w:trHeight w:val="498"/>
        </w:trPr>
        <w:tc>
          <w:tcPr>
            <w:cnfStyle w:val="001000000000" w:firstRow="0" w:lastRow="0" w:firstColumn="1" w:lastColumn="0" w:oddVBand="0" w:evenVBand="0" w:oddHBand="0" w:evenHBand="0" w:firstRowFirstColumn="0" w:firstRowLastColumn="0" w:lastRowFirstColumn="0" w:lastRowLastColumn="0"/>
            <w:tcW w:w="9781" w:type="dxa"/>
            <w:gridSpan w:val="4"/>
            <w:tcBorders>
              <w:left w:val="nil"/>
              <w:bottom w:val="single" w:sz="12" w:space="0" w:color="C9C9C9" w:themeColor="accent3" w:themeTint="99"/>
              <w:right w:val="nil"/>
            </w:tcBorders>
            <w:vAlign w:val="bottom"/>
          </w:tcPr>
          <w:p w14:paraId="41A89962" w14:textId="11C4F352" w:rsidR="006B4E54" w:rsidRPr="00CC3DF5" w:rsidRDefault="006B4E54" w:rsidP="00455ADA">
            <w:pPr>
              <w:pStyle w:val="Subheading"/>
              <w:rPr>
                <w:rFonts w:asciiTheme="majorHAnsi" w:hAnsiTheme="majorHAnsi" w:cstheme="majorHAnsi"/>
                <w:b/>
                <w:bCs/>
              </w:rPr>
            </w:pPr>
            <w:commentRangeStart w:id="6"/>
            <w:r>
              <w:rPr>
                <w:rFonts w:asciiTheme="majorHAnsi" w:hAnsiTheme="majorHAnsi" w:cstheme="majorHAnsi"/>
                <w:b/>
                <w:bCs/>
              </w:rPr>
              <w:t xml:space="preserve">Finance </w:t>
            </w:r>
            <w:commentRangeEnd w:id="6"/>
            <w:r w:rsidR="00994F21">
              <w:rPr>
                <w:rStyle w:val="CommentReference"/>
              </w:rPr>
              <w:commentReference w:id="6"/>
            </w:r>
          </w:p>
        </w:tc>
      </w:tr>
      <w:tr w:rsidR="006B4E54" w:rsidRPr="00AF1696" w14:paraId="10965C1B" w14:textId="77777777" w:rsidTr="005B23B9">
        <w:trPr>
          <w:trHeight w:val="567"/>
        </w:trPr>
        <w:tc>
          <w:tcPr>
            <w:cnfStyle w:val="001000000000" w:firstRow="0" w:lastRow="0" w:firstColumn="1" w:lastColumn="0" w:oddVBand="0" w:evenVBand="0" w:oddHBand="0" w:evenHBand="0" w:firstRowFirstColumn="0" w:firstRowLastColumn="0" w:lastRowFirstColumn="0" w:lastRowLastColumn="0"/>
            <w:tcW w:w="6804" w:type="dxa"/>
            <w:gridSpan w:val="2"/>
            <w:tcBorders>
              <w:top w:val="single" w:sz="12" w:space="0" w:color="C9C9C9" w:themeColor="accent3" w:themeTint="99"/>
            </w:tcBorders>
            <w:shd w:val="clear" w:color="auto" w:fill="auto"/>
            <w:vAlign w:val="center"/>
          </w:tcPr>
          <w:p w14:paraId="38B27C3F" w14:textId="57401D33" w:rsidR="006B4E54" w:rsidRPr="00AF1696" w:rsidRDefault="006B4E54" w:rsidP="006B4E54">
            <w:pPr>
              <w:pStyle w:val="Subheading"/>
              <w:rPr>
                <w:highlight w:val="green"/>
                <w:rPrChange w:id="7" w:author="David Frazer" w:date="2022-04-14T13:08:00Z">
                  <w:rPr/>
                </w:rPrChange>
              </w:rPr>
            </w:pPr>
            <w:r w:rsidRPr="00AF1696">
              <w:rPr>
                <w:highlight w:val="green"/>
                <w:rPrChange w:id="8" w:author="David Frazer" w:date="2022-04-14T13:08:00Z">
                  <w:rPr/>
                </w:rPrChange>
              </w:rPr>
              <w:t>For your selected income period, what was the company's taxable income or loss across all companies</w:t>
            </w:r>
          </w:p>
        </w:tc>
        <w:tc>
          <w:tcPr>
            <w:tcW w:w="2977" w:type="dxa"/>
            <w:gridSpan w:val="2"/>
            <w:tcBorders>
              <w:top w:val="single" w:sz="12" w:space="0" w:color="C9C9C9" w:themeColor="accent3" w:themeTint="99"/>
            </w:tcBorders>
            <w:shd w:val="clear" w:color="auto" w:fill="FFF2CC" w:themeFill="accent4" w:themeFillTint="33"/>
            <w:vAlign w:val="center"/>
          </w:tcPr>
          <w:p w14:paraId="325561D1" w14:textId="24E1EF22" w:rsidR="006B4E54" w:rsidRPr="00AF1696" w:rsidRDefault="006B4E54"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highlight w:val="green"/>
                <w:rPrChange w:id="9" w:author="David Frazer" w:date="2022-04-14T13:08:00Z">
                  <w:rPr>
                    <w:rFonts w:asciiTheme="majorHAnsi" w:hAnsiTheme="majorHAnsi" w:cstheme="majorHAnsi"/>
                    <w:b w:val="0"/>
                    <w:bCs w:val="0"/>
                  </w:rPr>
                </w:rPrChange>
              </w:rPr>
            </w:pPr>
            <w:r w:rsidRPr="00AF1696">
              <w:rPr>
                <w:rFonts w:asciiTheme="majorHAnsi" w:hAnsiTheme="majorHAnsi" w:cstheme="majorHAnsi"/>
                <w:b w:val="0"/>
                <w:bCs w:val="0"/>
                <w:highlight w:val="green"/>
                <w:rPrChange w:id="10" w:author="David Frazer" w:date="2022-04-14T13:08:00Z">
                  <w:rPr>
                    <w:rFonts w:asciiTheme="majorHAnsi" w:hAnsiTheme="majorHAnsi" w:cstheme="majorHAnsi"/>
                    <w:b w:val="0"/>
                    <w:bCs w:val="0"/>
                  </w:rPr>
                </w:rPrChange>
              </w:rPr>
              <w:t>$</w:t>
            </w:r>
            <w:ins w:id="11" w:author="Navin Raj" w:date="2022-04-22T11:36:00Z">
              <w:r w:rsidR="00251D7F">
                <w:rPr>
                  <w:rFonts w:asciiTheme="majorHAnsi" w:hAnsiTheme="majorHAnsi" w:cstheme="majorHAnsi"/>
                  <w:b w:val="0"/>
                  <w:bCs w:val="0"/>
                  <w:highlight w:val="green"/>
                </w:rPr>
                <w:t>1,682,533</w:t>
              </w:r>
            </w:ins>
            <w:del w:id="12" w:author="Navin Raj" w:date="2022-04-22T11:35:00Z">
              <w:r w:rsidR="00C46717" w:rsidRPr="00AF1696" w:rsidDel="00241BF1">
                <w:rPr>
                  <w:rFonts w:asciiTheme="majorHAnsi" w:hAnsiTheme="majorHAnsi" w:cstheme="majorHAnsi"/>
                  <w:b w:val="0"/>
                  <w:bCs w:val="0"/>
                  <w:highlight w:val="green"/>
                  <w:rPrChange w:id="13" w:author="David Frazer" w:date="2022-04-14T13:08:00Z">
                    <w:rPr>
                      <w:rFonts w:asciiTheme="majorHAnsi" w:hAnsiTheme="majorHAnsi" w:cstheme="majorHAnsi"/>
                      <w:b w:val="0"/>
                      <w:bCs w:val="0"/>
                    </w:rPr>
                  </w:rPrChange>
                </w:rPr>
                <w:delText>TBD</w:delText>
              </w:r>
            </w:del>
          </w:p>
        </w:tc>
      </w:tr>
      <w:tr w:rsidR="006B4E54" w:rsidRPr="00AF1696" w14:paraId="0721752A" w14:textId="77777777" w:rsidTr="005B23B9">
        <w:trPr>
          <w:trHeight w:val="567"/>
        </w:trPr>
        <w:tc>
          <w:tcPr>
            <w:cnfStyle w:val="001000000000" w:firstRow="0" w:lastRow="0" w:firstColumn="1" w:lastColumn="0" w:oddVBand="0" w:evenVBand="0" w:oddHBand="0" w:evenHBand="0" w:firstRowFirstColumn="0" w:firstRowLastColumn="0" w:lastRowFirstColumn="0" w:lastRowLastColumn="0"/>
            <w:tcW w:w="6804" w:type="dxa"/>
            <w:gridSpan w:val="2"/>
            <w:shd w:val="clear" w:color="auto" w:fill="auto"/>
            <w:vAlign w:val="center"/>
          </w:tcPr>
          <w:p w14:paraId="73582EBA" w14:textId="4983DA77" w:rsidR="006B4E54" w:rsidRPr="00AF1696" w:rsidRDefault="006B4E54" w:rsidP="006B4E54">
            <w:pPr>
              <w:pStyle w:val="Subheading"/>
              <w:rPr>
                <w:highlight w:val="green"/>
                <w:rPrChange w:id="14" w:author="David Frazer" w:date="2022-04-14T13:08:00Z">
                  <w:rPr/>
                </w:rPrChange>
              </w:rPr>
            </w:pPr>
            <w:r w:rsidRPr="00AF1696">
              <w:rPr>
                <w:highlight w:val="green"/>
                <w:rPrChange w:id="15" w:author="David Frazer" w:date="2022-04-14T13:08:00Z">
                  <w:rPr/>
                </w:rPrChange>
              </w:rPr>
              <w:t>For your selected income period, what was the company's aggregated turnover?</w:t>
            </w:r>
          </w:p>
        </w:tc>
        <w:tc>
          <w:tcPr>
            <w:tcW w:w="2977" w:type="dxa"/>
            <w:gridSpan w:val="2"/>
            <w:shd w:val="clear" w:color="auto" w:fill="FFF2CC" w:themeFill="accent4" w:themeFillTint="33"/>
            <w:vAlign w:val="center"/>
          </w:tcPr>
          <w:p w14:paraId="19059B3F" w14:textId="68A85CB9" w:rsidR="006B4E54" w:rsidRPr="00AF1696" w:rsidRDefault="001C4F1A"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highlight w:val="green"/>
                <w:rPrChange w:id="16" w:author="David Frazer" w:date="2022-04-14T13:08:00Z">
                  <w:rPr>
                    <w:rFonts w:asciiTheme="majorHAnsi" w:hAnsiTheme="majorHAnsi" w:cstheme="majorHAnsi"/>
                    <w:b w:val="0"/>
                    <w:bCs w:val="0"/>
                  </w:rPr>
                </w:rPrChange>
              </w:rPr>
            </w:pPr>
            <w:ins w:id="17" w:author="Navin Raj" w:date="2022-04-22T11:35:00Z">
              <w:r>
                <w:rPr>
                  <w:rFonts w:asciiTheme="majorHAnsi" w:hAnsiTheme="majorHAnsi" w:cstheme="majorHAnsi"/>
                  <w:b w:val="0"/>
                  <w:bCs w:val="0"/>
                  <w:highlight w:val="green"/>
                </w:rPr>
                <w:t>$</w:t>
              </w:r>
              <w:r w:rsidR="00251D7F">
                <w:rPr>
                  <w:rFonts w:asciiTheme="majorHAnsi" w:hAnsiTheme="majorHAnsi" w:cstheme="majorHAnsi"/>
                  <w:b w:val="0"/>
                  <w:bCs w:val="0"/>
                  <w:highlight w:val="green"/>
                </w:rPr>
                <w:t>7,334,395</w:t>
              </w:r>
            </w:ins>
            <w:del w:id="18" w:author="Navin Raj" w:date="2022-04-22T11:35:00Z">
              <w:r w:rsidR="00C46717" w:rsidRPr="00AF1696" w:rsidDel="001C4F1A">
                <w:rPr>
                  <w:rFonts w:asciiTheme="majorHAnsi" w:hAnsiTheme="majorHAnsi" w:cstheme="majorHAnsi"/>
                  <w:b w:val="0"/>
                  <w:bCs w:val="0"/>
                  <w:highlight w:val="green"/>
                  <w:rPrChange w:id="19" w:author="David Frazer" w:date="2022-04-14T13:08:00Z">
                    <w:rPr>
                      <w:rFonts w:asciiTheme="majorHAnsi" w:hAnsiTheme="majorHAnsi" w:cstheme="majorHAnsi"/>
                      <w:b w:val="0"/>
                      <w:bCs w:val="0"/>
                    </w:rPr>
                  </w:rPrChange>
                </w:rPr>
                <w:delText>TBD</w:delText>
              </w:r>
            </w:del>
          </w:p>
        </w:tc>
      </w:tr>
      <w:tr w:rsidR="006B4E54" w:rsidRPr="00C41550" w14:paraId="5239C4E8" w14:textId="77777777" w:rsidTr="005B23B9">
        <w:trPr>
          <w:trHeight w:val="567"/>
        </w:trPr>
        <w:tc>
          <w:tcPr>
            <w:cnfStyle w:val="001000000000" w:firstRow="0" w:lastRow="0" w:firstColumn="1" w:lastColumn="0" w:oddVBand="0" w:evenVBand="0" w:oddHBand="0" w:evenHBand="0" w:firstRowFirstColumn="0" w:firstRowLastColumn="0" w:lastRowFirstColumn="0" w:lastRowLastColumn="0"/>
            <w:tcW w:w="6804" w:type="dxa"/>
            <w:gridSpan w:val="2"/>
            <w:shd w:val="clear" w:color="auto" w:fill="auto"/>
            <w:vAlign w:val="center"/>
          </w:tcPr>
          <w:p w14:paraId="504DCA0D" w14:textId="188A6D9A" w:rsidR="006B4E54" w:rsidRPr="00AF1696" w:rsidRDefault="006B4E54" w:rsidP="006B4E54">
            <w:pPr>
              <w:pStyle w:val="Subheading"/>
              <w:rPr>
                <w:highlight w:val="green"/>
                <w:rPrChange w:id="20" w:author="David Frazer" w:date="2022-04-14T13:08:00Z">
                  <w:rPr/>
                </w:rPrChange>
              </w:rPr>
            </w:pPr>
            <w:r w:rsidRPr="00AF1696">
              <w:rPr>
                <w:highlight w:val="green"/>
                <w:rPrChange w:id="21" w:author="David Frazer" w:date="2022-04-14T13:08:00Z">
                  <w:rPr/>
                </w:rPrChange>
              </w:rPr>
              <w:t>For your selected income period, how much revenue did the company earn across all companies from export sales?</w:t>
            </w:r>
          </w:p>
        </w:tc>
        <w:tc>
          <w:tcPr>
            <w:tcW w:w="2977" w:type="dxa"/>
            <w:gridSpan w:val="2"/>
            <w:shd w:val="clear" w:color="auto" w:fill="FFF2CC" w:themeFill="accent4" w:themeFillTint="33"/>
            <w:vAlign w:val="center"/>
          </w:tcPr>
          <w:p w14:paraId="534D2964" w14:textId="158E8408" w:rsidR="006B4E54" w:rsidRPr="00AF1696" w:rsidRDefault="00E13658"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highlight w:val="green"/>
                <w:rPrChange w:id="22" w:author="David Frazer" w:date="2022-04-14T13:08:00Z">
                  <w:rPr>
                    <w:rFonts w:asciiTheme="majorHAnsi" w:hAnsiTheme="majorHAnsi" w:cstheme="majorHAnsi"/>
                    <w:b w:val="0"/>
                    <w:bCs w:val="0"/>
                  </w:rPr>
                </w:rPrChange>
              </w:rPr>
            </w:pPr>
            <w:ins w:id="23" w:author="Navin Raj" w:date="2022-04-22T11:38:00Z">
              <w:r>
                <w:rPr>
                  <w:rFonts w:asciiTheme="majorHAnsi" w:hAnsiTheme="majorHAnsi" w:cstheme="majorHAnsi"/>
                  <w:b w:val="0"/>
                  <w:bCs w:val="0"/>
                  <w:highlight w:val="green"/>
                </w:rPr>
                <w:t>Nil</w:t>
              </w:r>
            </w:ins>
            <w:del w:id="24" w:author="Navin Raj" w:date="2022-04-22T11:38:00Z">
              <w:r w:rsidR="00C46717" w:rsidRPr="00AF1696" w:rsidDel="00E13658">
                <w:rPr>
                  <w:rFonts w:asciiTheme="majorHAnsi" w:hAnsiTheme="majorHAnsi" w:cstheme="majorHAnsi"/>
                  <w:b w:val="0"/>
                  <w:bCs w:val="0"/>
                  <w:highlight w:val="green"/>
                  <w:rPrChange w:id="25" w:author="David Frazer" w:date="2022-04-14T13:08:00Z">
                    <w:rPr>
                      <w:rFonts w:asciiTheme="majorHAnsi" w:hAnsiTheme="majorHAnsi" w:cstheme="majorHAnsi"/>
                      <w:b w:val="0"/>
                      <w:bCs w:val="0"/>
                    </w:rPr>
                  </w:rPrChange>
                </w:rPr>
                <w:delText>TBD</w:delText>
              </w:r>
            </w:del>
          </w:p>
        </w:tc>
      </w:tr>
      <w:tr w:rsidR="006B4E54" w:rsidRPr="00CC3DF5" w14:paraId="6A341C16" w14:textId="77777777" w:rsidTr="00455ADA">
        <w:trPr>
          <w:trHeight w:val="498"/>
        </w:trPr>
        <w:tc>
          <w:tcPr>
            <w:cnfStyle w:val="001000000000" w:firstRow="0" w:lastRow="0" w:firstColumn="1" w:lastColumn="0" w:oddVBand="0" w:evenVBand="0" w:oddHBand="0" w:evenHBand="0" w:firstRowFirstColumn="0" w:firstRowLastColumn="0" w:lastRowFirstColumn="0" w:lastRowLastColumn="0"/>
            <w:tcW w:w="9781" w:type="dxa"/>
            <w:gridSpan w:val="4"/>
            <w:tcBorders>
              <w:left w:val="nil"/>
              <w:bottom w:val="single" w:sz="12" w:space="0" w:color="C9C9C9" w:themeColor="accent3" w:themeTint="99"/>
              <w:right w:val="nil"/>
            </w:tcBorders>
            <w:vAlign w:val="bottom"/>
          </w:tcPr>
          <w:p w14:paraId="63FC8982" w14:textId="2CDE9526" w:rsidR="006B4E54" w:rsidRPr="00CC3DF5" w:rsidRDefault="006B4E54" w:rsidP="00455ADA">
            <w:pPr>
              <w:pStyle w:val="Subheading"/>
              <w:rPr>
                <w:rFonts w:asciiTheme="majorHAnsi" w:hAnsiTheme="majorHAnsi" w:cstheme="majorHAnsi"/>
                <w:b/>
                <w:bCs/>
              </w:rPr>
            </w:pPr>
            <w:r>
              <w:rPr>
                <w:rFonts w:asciiTheme="majorHAnsi" w:hAnsiTheme="majorHAnsi" w:cstheme="majorHAnsi"/>
                <w:b/>
                <w:bCs/>
              </w:rPr>
              <w:t xml:space="preserve">Primary Contact </w:t>
            </w:r>
            <w:r w:rsidR="00E309FC">
              <w:rPr>
                <w:rFonts w:asciiTheme="majorHAnsi" w:hAnsiTheme="majorHAnsi" w:cstheme="majorHAnsi"/>
                <w:b/>
                <w:bCs/>
              </w:rPr>
              <w:t>Details</w:t>
            </w:r>
          </w:p>
        </w:tc>
      </w:tr>
      <w:tr w:rsidR="006B4E54" w:rsidRPr="007715C4" w14:paraId="3E9E7B68"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tcBorders>
              <w:top w:val="single" w:sz="12" w:space="0" w:color="C9C9C9" w:themeColor="accent3" w:themeTint="99"/>
            </w:tcBorders>
            <w:vAlign w:val="center"/>
          </w:tcPr>
          <w:p w14:paraId="6C266C5A" w14:textId="5170A030" w:rsidR="006B4E54" w:rsidRPr="00930809" w:rsidRDefault="006B4E54" w:rsidP="006B4E54">
            <w:pPr>
              <w:pStyle w:val="Subheading"/>
            </w:pPr>
            <w:r>
              <w:t>Title</w:t>
            </w:r>
          </w:p>
        </w:tc>
        <w:tc>
          <w:tcPr>
            <w:tcW w:w="5528" w:type="dxa"/>
            <w:gridSpan w:val="3"/>
            <w:tcBorders>
              <w:top w:val="single" w:sz="12" w:space="0" w:color="C9C9C9" w:themeColor="accent3" w:themeTint="99"/>
            </w:tcBorders>
            <w:vAlign w:val="center"/>
          </w:tcPr>
          <w:p w14:paraId="1917BC46" w14:textId="3AA368D6" w:rsidR="006B4E54" w:rsidRPr="007715C4" w:rsidRDefault="001074C0"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Mr</w:t>
            </w:r>
          </w:p>
        </w:tc>
      </w:tr>
      <w:tr w:rsidR="006B4E54" w:rsidRPr="007715C4" w14:paraId="721CA813"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0F1248A" w14:textId="1AC1B424" w:rsidR="006B4E54" w:rsidRDefault="006B4E54" w:rsidP="006B4E54">
            <w:pPr>
              <w:pStyle w:val="Subheading"/>
            </w:pPr>
            <w:r>
              <w:t>First Name</w:t>
            </w:r>
          </w:p>
        </w:tc>
        <w:tc>
          <w:tcPr>
            <w:tcW w:w="5528" w:type="dxa"/>
            <w:gridSpan w:val="3"/>
            <w:vAlign w:val="center"/>
          </w:tcPr>
          <w:p w14:paraId="1E13A138" w14:textId="29F9B2D5" w:rsidR="006B4E54" w:rsidRPr="007715C4" w:rsidRDefault="00750B4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 xml:space="preserve">David </w:t>
            </w:r>
          </w:p>
        </w:tc>
      </w:tr>
      <w:tr w:rsidR="006B4E54" w:rsidRPr="00C41550" w14:paraId="0A8ED778"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FECD0AF" w14:textId="0953FAAD" w:rsidR="006B4E54" w:rsidRPr="006B4E54" w:rsidRDefault="006B4E54" w:rsidP="006B4E54">
            <w:pPr>
              <w:pStyle w:val="Subheading"/>
            </w:pPr>
            <w:r>
              <w:t>Last Name</w:t>
            </w:r>
          </w:p>
        </w:tc>
        <w:tc>
          <w:tcPr>
            <w:tcW w:w="5528" w:type="dxa"/>
            <w:gridSpan w:val="3"/>
            <w:vAlign w:val="center"/>
          </w:tcPr>
          <w:p w14:paraId="4B0E9C4B" w14:textId="6B4E6E17" w:rsidR="006B4E54" w:rsidRDefault="00750B4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Frazer</w:t>
            </w:r>
          </w:p>
        </w:tc>
      </w:tr>
      <w:tr w:rsidR="006B4E54" w:rsidRPr="00C41550" w14:paraId="2917E4BA"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B4AC120" w14:textId="2A5A60B9" w:rsidR="006B4E54" w:rsidRDefault="006B4E54" w:rsidP="006B4E54">
            <w:pPr>
              <w:pStyle w:val="Subheading"/>
            </w:pPr>
            <w:r>
              <w:t>Position or Role</w:t>
            </w:r>
          </w:p>
        </w:tc>
        <w:tc>
          <w:tcPr>
            <w:tcW w:w="5528" w:type="dxa"/>
            <w:gridSpan w:val="3"/>
            <w:vAlign w:val="center"/>
          </w:tcPr>
          <w:p w14:paraId="1DDFADB6" w14:textId="7D8CF7B9" w:rsidR="006B4E54" w:rsidRDefault="00750B4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del w:id="26" w:author="David Frazer" w:date="2022-04-14T12:16:00Z">
              <w:r w:rsidDel="005C2E5D">
                <w:rPr>
                  <w:rFonts w:asciiTheme="majorHAnsi" w:hAnsiTheme="majorHAnsi" w:cstheme="majorHAnsi"/>
                  <w:b w:val="0"/>
                  <w:bCs w:val="0"/>
                </w:rPr>
                <w:delText xml:space="preserve">Please update </w:delText>
              </w:r>
            </w:del>
            <w:ins w:id="27" w:author="David Frazer" w:date="2022-04-14T12:16:00Z">
              <w:r w:rsidR="005C2E5D">
                <w:rPr>
                  <w:rFonts w:asciiTheme="majorHAnsi" w:hAnsiTheme="majorHAnsi" w:cstheme="majorHAnsi"/>
                  <w:b w:val="0"/>
                  <w:bCs w:val="0"/>
                </w:rPr>
                <w:t>Information Technology and Robotics</w:t>
              </w:r>
            </w:ins>
          </w:p>
        </w:tc>
      </w:tr>
      <w:tr w:rsidR="006B4E54" w:rsidRPr="00C41550" w14:paraId="130CCB16"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196E9A4" w14:textId="38A4A509" w:rsidR="006B4E54" w:rsidRDefault="006B4E54" w:rsidP="006B4E54">
            <w:pPr>
              <w:pStyle w:val="Subheading"/>
            </w:pPr>
            <w:r>
              <w:t>Phone Number</w:t>
            </w:r>
          </w:p>
        </w:tc>
        <w:tc>
          <w:tcPr>
            <w:tcW w:w="5528" w:type="dxa"/>
            <w:gridSpan w:val="3"/>
            <w:vAlign w:val="center"/>
          </w:tcPr>
          <w:p w14:paraId="658DFC16" w14:textId="5D4169C5" w:rsidR="006B4E54" w:rsidRDefault="00750B4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del w:id="28" w:author="David Frazer" w:date="2022-04-14T12:17:00Z">
              <w:r w:rsidDel="005C2E5D">
                <w:rPr>
                  <w:rFonts w:asciiTheme="majorHAnsi" w:hAnsiTheme="majorHAnsi" w:cstheme="majorHAnsi"/>
                  <w:b w:val="0"/>
                  <w:bCs w:val="0"/>
                </w:rPr>
                <w:delText xml:space="preserve">Please update </w:delText>
              </w:r>
            </w:del>
            <w:ins w:id="29" w:author="David Frazer" w:date="2022-04-14T12:17:00Z">
              <w:r w:rsidR="005C2E5D">
                <w:rPr>
                  <w:rFonts w:asciiTheme="majorHAnsi" w:hAnsiTheme="majorHAnsi" w:cstheme="majorHAnsi"/>
                  <w:b w:val="0"/>
                  <w:bCs w:val="0"/>
                </w:rPr>
                <w:t>0427982653</w:t>
              </w:r>
            </w:ins>
          </w:p>
        </w:tc>
      </w:tr>
      <w:tr w:rsidR="006B4E54" w:rsidRPr="00C41550" w14:paraId="71A5EA72"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065FB13F" w14:textId="1B754568" w:rsidR="006B4E54" w:rsidRDefault="006B4E54" w:rsidP="006B4E54">
            <w:pPr>
              <w:pStyle w:val="Subheading"/>
            </w:pPr>
            <w:r>
              <w:t>Email</w:t>
            </w:r>
          </w:p>
        </w:tc>
        <w:tc>
          <w:tcPr>
            <w:tcW w:w="5528" w:type="dxa"/>
            <w:gridSpan w:val="3"/>
            <w:vAlign w:val="center"/>
          </w:tcPr>
          <w:p w14:paraId="201F73B0" w14:textId="4F4B5486" w:rsidR="00750B49" w:rsidRPr="0087677D" w:rsidRDefault="00E635AF" w:rsidP="001868BA">
            <w:pPr>
              <w:pStyle w:val="Subheading"/>
              <w:cnfStyle w:val="000000000000" w:firstRow="0" w:lastRow="0" w:firstColumn="0" w:lastColumn="0" w:oddVBand="0" w:evenVBand="0" w:oddHBand="0" w:evenHBand="0" w:firstRowFirstColumn="0" w:firstRowLastColumn="0" w:lastRowFirstColumn="0" w:lastRowLastColumn="0"/>
              <w:rPr>
                <w:b w:val="0"/>
                <w:bCs w:val="0"/>
              </w:rPr>
            </w:pPr>
            <w:hyperlink r:id="rId16" w:history="1">
              <w:r w:rsidR="00750B49" w:rsidRPr="0087677D">
                <w:rPr>
                  <w:rStyle w:val="Hyperlink"/>
                  <w:b w:val="0"/>
                  <w:bCs w:val="0"/>
                </w:rPr>
                <w:t>david.frazer@phibion.com</w:t>
              </w:r>
            </w:hyperlink>
          </w:p>
        </w:tc>
      </w:tr>
      <w:tr w:rsidR="00E309FC" w:rsidRPr="00C41550" w14:paraId="223A2178"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067D988A" w14:textId="5EEE535A" w:rsidR="00E309FC" w:rsidRDefault="00E309FC" w:rsidP="006B4E54">
            <w:pPr>
              <w:pStyle w:val="Subheading"/>
            </w:pPr>
            <w:r>
              <w:t>Main Business Address</w:t>
            </w:r>
          </w:p>
        </w:tc>
        <w:tc>
          <w:tcPr>
            <w:tcW w:w="5528" w:type="dxa"/>
            <w:gridSpan w:val="3"/>
            <w:vAlign w:val="center"/>
          </w:tcPr>
          <w:p w14:paraId="1B518A7A" w14:textId="17F66EC6" w:rsidR="00E309FC" w:rsidRDefault="00750B4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sidRPr="00750B49">
              <w:rPr>
                <w:rFonts w:asciiTheme="majorHAnsi" w:hAnsiTheme="majorHAnsi" w:cstheme="majorHAnsi"/>
                <w:b w:val="0"/>
                <w:bCs w:val="0"/>
              </w:rPr>
              <w:t>158 Benjamin Place, Lytton 4178</w:t>
            </w:r>
          </w:p>
        </w:tc>
      </w:tr>
    </w:tbl>
    <w:p w14:paraId="2C59E478" w14:textId="77777777" w:rsidR="000B04CC" w:rsidRDefault="000B04CC">
      <w:pPr>
        <w:rPr>
          <w:rFonts w:asciiTheme="majorHAnsi" w:eastAsiaTheme="majorEastAsia" w:hAnsiTheme="majorHAnsi" w:cstheme="majorBidi"/>
          <w:b/>
          <w:sz w:val="28"/>
          <w:szCs w:val="28"/>
        </w:rPr>
      </w:pPr>
      <w:r>
        <w:rPr>
          <w:szCs w:val="28"/>
        </w:rPr>
        <w:br w:type="page"/>
      </w:r>
    </w:p>
    <w:p w14:paraId="53EC76F8" w14:textId="6A0DBEB4" w:rsidR="00847A9A" w:rsidRPr="006E69A4" w:rsidRDefault="00847A9A" w:rsidP="006E69A4">
      <w:pPr>
        <w:pStyle w:val="Heading1"/>
        <w:rPr>
          <w:color w:val="auto"/>
          <w:szCs w:val="28"/>
        </w:rPr>
      </w:pPr>
      <w:bookmarkStart w:id="30" w:name="_Toc100739512"/>
      <w:r w:rsidRPr="006F2690">
        <w:rPr>
          <w:color w:val="auto"/>
          <w:szCs w:val="28"/>
        </w:rPr>
        <w:lastRenderedPageBreak/>
        <w:t>Project 1</w:t>
      </w:r>
      <w:bookmarkEnd w:id="30"/>
    </w:p>
    <w:tbl>
      <w:tblPr>
        <w:tblStyle w:val="GridTable1Light-Accent3"/>
        <w:tblW w:w="9781" w:type="dxa"/>
        <w:tblInd w:w="5" w:type="dxa"/>
        <w:tblLook w:val="04A0" w:firstRow="1" w:lastRow="0" w:firstColumn="1" w:lastColumn="0" w:noHBand="0" w:noVBand="1"/>
      </w:tblPr>
      <w:tblGrid>
        <w:gridCol w:w="5245"/>
        <w:gridCol w:w="1559"/>
        <w:gridCol w:w="2977"/>
      </w:tblGrid>
      <w:tr w:rsidR="0089649C" w:rsidRPr="007C18C1" w14:paraId="06A0505B" w14:textId="77777777" w:rsidTr="001945D0">
        <w:trPr>
          <w:cnfStyle w:val="100000000000" w:firstRow="1" w:lastRow="0" w:firstColumn="0" w:lastColumn="0" w:oddVBand="0" w:evenVBand="0" w:oddHBand="0"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9781" w:type="dxa"/>
            <w:gridSpan w:val="3"/>
            <w:vAlign w:val="bottom"/>
          </w:tcPr>
          <w:p w14:paraId="6A59806A" w14:textId="2D311DF5" w:rsidR="0089649C" w:rsidRPr="00F1394D" w:rsidRDefault="006E69A4" w:rsidP="00906A3E">
            <w:pPr>
              <w:pStyle w:val="Subheading"/>
              <w:rPr>
                <w:b/>
                <w:bCs/>
              </w:rPr>
            </w:pPr>
            <w:r>
              <w:rPr>
                <w:b/>
                <w:bCs/>
              </w:rPr>
              <w:br/>
              <w:t>Project Details</w:t>
            </w:r>
          </w:p>
        </w:tc>
      </w:tr>
      <w:tr w:rsidR="006E69A4" w:rsidRPr="007C18C1" w14:paraId="5656EEAB"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Borders>
              <w:bottom w:val="single" w:sz="4" w:space="0" w:color="DBDBDB" w:themeColor="accent3" w:themeTint="66"/>
            </w:tcBorders>
          </w:tcPr>
          <w:p w14:paraId="7282CA0D" w14:textId="021AF7CF" w:rsidR="006E69A4" w:rsidRDefault="006E69A4" w:rsidP="005817E1">
            <w:pPr>
              <w:pStyle w:val="Subheading"/>
            </w:pPr>
            <w:r>
              <w:t>Project Name</w:t>
            </w:r>
          </w:p>
        </w:tc>
        <w:tc>
          <w:tcPr>
            <w:tcW w:w="4536" w:type="dxa"/>
            <w:gridSpan w:val="2"/>
            <w:tcBorders>
              <w:bottom w:val="single" w:sz="4" w:space="0" w:color="DBDBDB" w:themeColor="accent3" w:themeTint="66"/>
            </w:tcBorders>
          </w:tcPr>
          <w:p w14:paraId="1E8E5B72" w14:textId="195AF9C5" w:rsidR="006E69A4" w:rsidRPr="00B70801" w:rsidRDefault="00C46717" w:rsidP="0087677D">
            <w:pPr>
              <w:pStyle w:val="Heading2"/>
              <w:outlineLvl w:val="1"/>
              <w:cnfStyle w:val="000000000000" w:firstRow="0" w:lastRow="0" w:firstColumn="0" w:lastColumn="0" w:oddVBand="0" w:evenVBand="0" w:oddHBand="0" w:evenHBand="0" w:firstRowFirstColumn="0" w:firstRowLastColumn="0" w:lastRowFirstColumn="0" w:lastRowLastColumn="0"/>
            </w:pPr>
            <w:bookmarkStart w:id="31" w:name="_Toc100739513"/>
            <w:r>
              <w:t>Development of a</w:t>
            </w:r>
            <w:r w:rsidR="001868BA">
              <w:t>n electric power</w:t>
            </w:r>
            <w:r>
              <w:t xml:space="preserve"> autonomous </w:t>
            </w:r>
            <w:r w:rsidR="001868BA">
              <w:t>MudMaster ®</w:t>
            </w:r>
            <w:bookmarkEnd w:id="31"/>
            <w:r w:rsidR="001868BA">
              <w:t xml:space="preserve"> </w:t>
            </w:r>
          </w:p>
        </w:tc>
      </w:tr>
      <w:tr w:rsidR="0089649C" w:rsidRPr="007C18C1" w14:paraId="79C68C19"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3072182B" w14:textId="726B19E0" w:rsidR="0089649C" w:rsidRPr="00930809" w:rsidRDefault="0089649C" w:rsidP="005817E1">
            <w:pPr>
              <w:pStyle w:val="Subheading"/>
            </w:pPr>
            <w:r>
              <w:t xml:space="preserve">Project </w:t>
            </w:r>
            <w:r w:rsidR="000558F5">
              <w:t>Reference</w:t>
            </w:r>
          </w:p>
        </w:tc>
        <w:tc>
          <w:tcPr>
            <w:tcW w:w="4536" w:type="dxa"/>
            <w:gridSpan w:val="2"/>
          </w:tcPr>
          <w:p w14:paraId="2415F78C" w14:textId="007260C4" w:rsidR="0089649C" w:rsidRPr="00B70801" w:rsidRDefault="00DD13F5" w:rsidP="005817E1">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rPr>
            </w:pPr>
            <w:r w:rsidRPr="00B70801">
              <w:rPr>
                <w:rFonts w:asciiTheme="majorHAnsi" w:hAnsiTheme="majorHAnsi" w:cstheme="majorHAnsi"/>
                <w:b w:val="0"/>
              </w:rPr>
              <w:t>#</w:t>
            </w:r>
            <w:ins w:id="32" w:author="David Frazer" w:date="2022-04-14T08:15:00Z">
              <w:r w:rsidR="00E45062">
                <w:rPr>
                  <w:rFonts w:asciiTheme="majorHAnsi" w:hAnsiTheme="majorHAnsi" w:cstheme="majorHAnsi"/>
                  <w:b w:val="0"/>
                </w:rPr>
                <w:t>1</w:t>
              </w:r>
            </w:ins>
            <w:del w:id="33" w:author="David Frazer" w:date="2022-04-14T08:15:00Z">
              <w:r w:rsidR="00C46717" w:rsidDel="00E45062">
                <w:rPr>
                  <w:rFonts w:asciiTheme="majorHAnsi" w:hAnsiTheme="majorHAnsi" w:cstheme="majorHAnsi"/>
                  <w:b w:val="0"/>
                </w:rPr>
                <w:delText>1</w:delText>
              </w:r>
            </w:del>
          </w:p>
        </w:tc>
      </w:tr>
      <w:tr w:rsidR="0089649C" w:rsidRPr="007C18C1" w14:paraId="0A9F157A"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6B8757F2" w14:textId="6D502F63" w:rsidR="0089649C" w:rsidRPr="00930809" w:rsidRDefault="0089649C" w:rsidP="005817E1">
            <w:pPr>
              <w:pStyle w:val="Subheading"/>
            </w:pPr>
            <w:r>
              <w:t>Project Location</w:t>
            </w:r>
            <w:r w:rsidR="001B564C">
              <w:t xml:space="preserve"> (Postcode)</w:t>
            </w:r>
          </w:p>
        </w:tc>
        <w:tc>
          <w:tcPr>
            <w:tcW w:w="4536" w:type="dxa"/>
            <w:gridSpan w:val="2"/>
          </w:tcPr>
          <w:p w14:paraId="4245CB8F" w14:textId="0A196E7C" w:rsidR="0089649C" w:rsidRPr="00B70801" w:rsidRDefault="00750B49" w:rsidP="005817E1">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4178</w:t>
            </w:r>
          </w:p>
        </w:tc>
      </w:tr>
      <w:tr w:rsidR="0089649C" w:rsidRPr="007C18C1" w14:paraId="5F819549"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Borders>
              <w:top w:val="single" w:sz="4" w:space="0" w:color="DBDBDB" w:themeColor="accent3" w:themeTint="66"/>
            </w:tcBorders>
          </w:tcPr>
          <w:p w14:paraId="1407ABB6" w14:textId="59865E56" w:rsidR="0089649C" w:rsidRPr="00930809" w:rsidRDefault="0089649C" w:rsidP="005817E1">
            <w:pPr>
              <w:pStyle w:val="Subheading"/>
            </w:pPr>
            <w:r>
              <w:t>Project Start Date</w:t>
            </w:r>
          </w:p>
        </w:tc>
        <w:sdt>
          <w:sdtPr>
            <w:rPr>
              <w:rFonts w:asciiTheme="majorHAnsi" w:hAnsiTheme="majorHAnsi" w:cstheme="majorHAnsi"/>
              <w:b w:val="0"/>
            </w:rPr>
            <w:id w:val="41884852"/>
            <w:placeholder>
              <w:docPart w:val="695E588FF3F343198EDC6030EA20BD69"/>
            </w:placeholder>
            <w:date w:fullDate="2019-07-01T00:00:00Z">
              <w:dateFormat w:val="d/MM/yyyy"/>
              <w:lid w:val="en-AU"/>
              <w:storeMappedDataAs w:val="dateTime"/>
              <w:calendar w:val="gregorian"/>
            </w:date>
          </w:sdtPr>
          <w:sdtEndPr/>
          <w:sdtContent>
            <w:tc>
              <w:tcPr>
                <w:tcW w:w="4536" w:type="dxa"/>
                <w:gridSpan w:val="2"/>
                <w:tcBorders>
                  <w:top w:val="single" w:sz="4" w:space="0" w:color="DBDBDB" w:themeColor="accent3" w:themeTint="66"/>
                </w:tcBorders>
              </w:tcPr>
              <w:p w14:paraId="0553160D" w14:textId="692ADD7B" w:rsidR="0089649C" w:rsidRPr="00B70801" w:rsidRDefault="00B52ACB" w:rsidP="005817E1">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1/07/2019</w:t>
                </w:r>
              </w:p>
            </w:tc>
          </w:sdtContent>
        </w:sdt>
      </w:tr>
      <w:tr w:rsidR="0089649C" w:rsidRPr="007C18C1" w14:paraId="432269D7"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Borders>
              <w:bottom w:val="single" w:sz="4" w:space="0" w:color="DBDBDB" w:themeColor="accent3" w:themeTint="66"/>
            </w:tcBorders>
          </w:tcPr>
          <w:p w14:paraId="25B3F03F" w14:textId="24D53FB9" w:rsidR="0089649C" w:rsidRPr="00930809" w:rsidRDefault="0089649C" w:rsidP="005817E1">
            <w:pPr>
              <w:pStyle w:val="Subheading"/>
            </w:pPr>
            <w:r>
              <w:t>Project End Date</w:t>
            </w:r>
          </w:p>
        </w:tc>
        <w:sdt>
          <w:sdtPr>
            <w:rPr>
              <w:rFonts w:asciiTheme="majorHAnsi" w:hAnsiTheme="majorHAnsi" w:cstheme="majorHAnsi"/>
              <w:b w:val="0"/>
            </w:rPr>
            <w:id w:val="1813063421"/>
            <w:placeholder>
              <w:docPart w:val="6BBED420807E4204A715B715E78E8413"/>
            </w:placeholder>
            <w:date w:fullDate="2023-06-30T00:00:00Z">
              <w:dateFormat w:val="d/MM/yyyy"/>
              <w:lid w:val="en-AU"/>
              <w:storeMappedDataAs w:val="dateTime"/>
              <w:calendar w:val="gregorian"/>
            </w:date>
          </w:sdtPr>
          <w:sdtEndPr/>
          <w:sdtContent>
            <w:tc>
              <w:tcPr>
                <w:tcW w:w="4536" w:type="dxa"/>
                <w:gridSpan w:val="2"/>
                <w:tcBorders>
                  <w:bottom w:val="single" w:sz="4" w:space="0" w:color="DBDBDB" w:themeColor="accent3" w:themeTint="66"/>
                </w:tcBorders>
              </w:tcPr>
              <w:p w14:paraId="031476E9" w14:textId="1AC258DD" w:rsidR="0089649C" w:rsidRPr="00B70801" w:rsidRDefault="001868BA" w:rsidP="005817E1">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30/06/2023</w:t>
                </w:r>
              </w:p>
            </w:tc>
          </w:sdtContent>
        </w:sdt>
      </w:tr>
      <w:tr w:rsidR="0089649C" w:rsidRPr="007C18C1" w14:paraId="3714E707"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Borders>
              <w:top w:val="single" w:sz="4" w:space="0" w:color="DBDBDB" w:themeColor="accent3" w:themeTint="66"/>
            </w:tcBorders>
          </w:tcPr>
          <w:p w14:paraId="1A43227E" w14:textId="792F51BE" w:rsidR="0089649C" w:rsidRPr="0087677D" w:rsidRDefault="0089649C" w:rsidP="005817E1">
            <w:pPr>
              <w:pStyle w:val="Subheading"/>
            </w:pPr>
            <w:r w:rsidRPr="0087677D">
              <w:t xml:space="preserve">ANZSRC </w:t>
            </w:r>
            <w:r w:rsidR="00E309FC" w:rsidRPr="0087677D">
              <w:t>Division</w:t>
            </w:r>
          </w:p>
        </w:tc>
        <w:tc>
          <w:tcPr>
            <w:tcW w:w="4536" w:type="dxa"/>
            <w:gridSpan w:val="2"/>
            <w:tcBorders>
              <w:top w:val="single" w:sz="4" w:space="0" w:color="DBDBDB" w:themeColor="accent3" w:themeTint="66"/>
            </w:tcBorders>
          </w:tcPr>
          <w:p w14:paraId="1C8F0DE6" w14:textId="11A76540" w:rsidR="0089649C" w:rsidRPr="0087677D" w:rsidRDefault="001868BA" w:rsidP="005817E1">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rPr>
            </w:pPr>
            <w:r w:rsidRPr="0087677D">
              <w:rPr>
                <w:rFonts w:asciiTheme="majorHAnsi" w:hAnsiTheme="majorHAnsi" w:cstheme="majorHAnsi"/>
                <w:b w:val="0"/>
              </w:rPr>
              <w:t>B –</w:t>
            </w:r>
            <w:r w:rsidR="00C46717" w:rsidRPr="0087677D">
              <w:rPr>
                <w:rFonts w:asciiTheme="majorHAnsi" w:hAnsiTheme="majorHAnsi" w:cstheme="majorHAnsi"/>
                <w:b w:val="0"/>
              </w:rPr>
              <w:t xml:space="preserve"> </w:t>
            </w:r>
            <w:r w:rsidRPr="0087677D">
              <w:rPr>
                <w:rFonts w:asciiTheme="majorHAnsi" w:hAnsiTheme="majorHAnsi" w:cstheme="majorHAnsi"/>
                <w:b w:val="0"/>
              </w:rPr>
              <w:t xml:space="preserve">Mining  </w:t>
            </w:r>
          </w:p>
        </w:tc>
      </w:tr>
      <w:tr w:rsidR="0089649C" w:rsidRPr="007C18C1" w14:paraId="1AB15811"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5735A2C0" w14:textId="489CB929" w:rsidR="0089649C" w:rsidRPr="0087677D" w:rsidRDefault="0089649C" w:rsidP="005817E1">
            <w:pPr>
              <w:pStyle w:val="Subheading"/>
            </w:pPr>
            <w:r w:rsidRPr="0087677D">
              <w:t xml:space="preserve">ANZSRC </w:t>
            </w:r>
            <w:r w:rsidR="00E309FC" w:rsidRPr="0087677D">
              <w:t>Group</w:t>
            </w:r>
          </w:p>
        </w:tc>
        <w:tc>
          <w:tcPr>
            <w:tcW w:w="4536" w:type="dxa"/>
            <w:gridSpan w:val="2"/>
          </w:tcPr>
          <w:p w14:paraId="3FB19517" w14:textId="5DE3F056" w:rsidR="0089649C" w:rsidRPr="0087677D" w:rsidRDefault="001868BA" w:rsidP="005817E1">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rPr>
            </w:pPr>
            <w:r w:rsidRPr="0087677D">
              <w:rPr>
                <w:rFonts w:asciiTheme="majorHAnsi" w:hAnsiTheme="majorHAnsi" w:cstheme="majorHAnsi"/>
                <w:b w:val="0"/>
              </w:rPr>
              <w:t xml:space="preserve">1090 – Other mining support services </w:t>
            </w:r>
          </w:p>
        </w:tc>
      </w:tr>
      <w:tr w:rsidR="00B46DC8" w:rsidRPr="00CC3DF5" w14:paraId="76931C8D" w14:textId="77777777" w:rsidTr="001945D0">
        <w:trPr>
          <w:trHeight w:val="498"/>
        </w:trPr>
        <w:tc>
          <w:tcPr>
            <w:cnfStyle w:val="001000000000" w:firstRow="0" w:lastRow="0" w:firstColumn="1" w:lastColumn="0" w:oddVBand="0" w:evenVBand="0" w:oddHBand="0" w:evenHBand="0" w:firstRowFirstColumn="0" w:firstRowLastColumn="0" w:lastRowFirstColumn="0" w:lastRowLastColumn="0"/>
            <w:tcW w:w="9781" w:type="dxa"/>
            <w:gridSpan w:val="3"/>
            <w:tcBorders>
              <w:left w:val="nil"/>
              <w:bottom w:val="single" w:sz="12" w:space="0" w:color="C9C9C9" w:themeColor="accent3" w:themeTint="99"/>
              <w:right w:val="nil"/>
            </w:tcBorders>
            <w:vAlign w:val="bottom"/>
          </w:tcPr>
          <w:p w14:paraId="76ECD422" w14:textId="26C79625" w:rsidR="00B46DC8" w:rsidRPr="00CC3DF5" w:rsidRDefault="00B46DC8" w:rsidP="0061245E">
            <w:pPr>
              <w:pStyle w:val="Subheading"/>
              <w:rPr>
                <w:rFonts w:asciiTheme="majorHAnsi" w:hAnsiTheme="majorHAnsi" w:cstheme="majorHAnsi"/>
                <w:b/>
                <w:bCs/>
              </w:rPr>
            </w:pPr>
            <w:r>
              <w:rPr>
                <w:rFonts w:asciiTheme="majorHAnsi" w:hAnsiTheme="majorHAnsi" w:cstheme="majorHAnsi"/>
                <w:b/>
                <w:bCs/>
              </w:rPr>
              <w:t xml:space="preserve">Project Expenditure </w:t>
            </w:r>
          </w:p>
        </w:tc>
      </w:tr>
      <w:tr w:rsidR="006F2690" w:rsidRPr="00C41550" w14:paraId="34AF0423"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6804" w:type="dxa"/>
            <w:gridSpan w:val="2"/>
            <w:tcBorders>
              <w:top w:val="single" w:sz="12" w:space="0" w:color="C9C9C9" w:themeColor="accent3" w:themeTint="99"/>
            </w:tcBorders>
            <w:vAlign w:val="center"/>
          </w:tcPr>
          <w:p w14:paraId="04BB4556" w14:textId="0C075AB7" w:rsidR="006F2690" w:rsidRPr="00AF1696" w:rsidRDefault="00E030FA" w:rsidP="005817E1">
            <w:pPr>
              <w:pStyle w:val="Subheading"/>
              <w:rPr>
                <w:highlight w:val="cyan"/>
                <w:rPrChange w:id="34" w:author="David Frazer" w:date="2022-04-14T13:01:00Z">
                  <w:rPr/>
                </w:rPrChange>
              </w:rPr>
            </w:pPr>
            <w:r w:rsidRPr="00AF1696">
              <w:rPr>
                <w:highlight w:val="cyan"/>
                <w:rPrChange w:id="35" w:author="David Frazer" w:date="2022-04-14T13:01:00Z">
                  <w:rPr/>
                </w:rPrChange>
              </w:rPr>
              <w:t>How much is expected to be spent over the life of the Project?</w:t>
            </w:r>
          </w:p>
        </w:tc>
        <w:tc>
          <w:tcPr>
            <w:tcW w:w="2977" w:type="dxa"/>
            <w:tcBorders>
              <w:top w:val="single" w:sz="12" w:space="0" w:color="C9C9C9" w:themeColor="accent3" w:themeTint="99"/>
            </w:tcBorders>
            <w:shd w:val="clear" w:color="auto" w:fill="FFF2CC" w:themeFill="accent4" w:themeFillTint="33"/>
          </w:tcPr>
          <w:p w14:paraId="1F5FAE50" w14:textId="6A9A90C0" w:rsidR="006F2690" w:rsidRPr="007715C4" w:rsidRDefault="00DD13F5" w:rsidP="006F2690">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commentRangeStart w:id="36"/>
            <w:commentRangeStart w:id="37"/>
            <w:r w:rsidRPr="00AF1696">
              <w:rPr>
                <w:rFonts w:asciiTheme="majorHAnsi" w:hAnsiTheme="majorHAnsi" w:cstheme="majorHAnsi"/>
                <w:b w:val="0"/>
                <w:bCs w:val="0"/>
                <w:highlight w:val="cyan"/>
                <w:rPrChange w:id="38" w:author="David Frazer" w:date="2022-04-14T13:01:00Z">
                  <w:rPr>
                    <w:rFonts w:asciiTheme="majorHAnsi" w:hAnsiTheme="majorHAnsi" w:cstheme="majorHAnsi"/>
                    <w:b w:val="0"/>
                    <w:bCs w:val="0"/>
                  </w:rPr>
                </w:rPrChange>
              </w:rPr>
              <w:t>$</w:t>
            </w:r>
            <w:r w:rsidR="00B52ACB" w:rsidRPr="00AF1696">
              <w:rPr>
                <w:rFonts w:asciiTheme="majorHAnsi" w:hAnsiTheme="majorHAnsi" w:cstheme="majorHAnsi"/>
                <w:b w:val="0"/>
                <w:bCs w:val="0"/>
                <w:highlight w:val="cyan"/>
                <w:rPrChange w:id="39" w:author="David Frazer" w:date="2022-04-14T13:01:00Z">
                  <w:rPr>
                    <w:rFonts w:asciiTheme="majorHAnsi" w:hAnsiTheme="majorHAnsi" w:cstheme="majorHAnsi"/>
                    <w:b w:val="0"/>
                    <w:bCs w:val="0"/>
                  </w:rPr>
                </w:rPrChange>
              </w:rPr>
              <w:t>4,389,950</w:t>
            </w:r>
            <w:commentRangeEnd w:id="36"/>
            <w:r w:rsidR="00B52ACB" w:rsidRPr="00AF1696">
              <w:rPr>
                <w:rStyle w:val="CommentReference"/>
                <w:b w:val="0"/>
                <w:bCs w:val="0"/>
                <w:highlight w:val="cyan"/>
                <w:rPrChange w:id="40" w:author="David Frazer" w:date="2022-04-14T13:01:00Z">
                  <w:rPr>
                    <w:rStyle w:val="CommentReference"/>
                    <w:b w:val="0"/>
                    <w:bCs w:val="0"/>
                  </w:rPr>
                </w:rPrChange>
              </w:rPr>
              <w:commentReference w:id="36"/>
            </w:r>
            <w:commentRangeEnd w:id="37"/>
            <w:r w:rsidR="00AF1696">
              <w:rPr>
                <w:rStyle w:val="CommentReference"/>
                <w:b w:val="0"/>
                <w:bCs w:val="0"/>
              </w:rPr>
              <w:commentReference w:id="37"/>
            </w:r>
          </w:p>
        </w:tc>
      </w:tr>
      <w:tr w:rsidR="006F2690" w:rsidRPr="00C41550" w14:paraId="47D016D2"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6804" w:type="dxa"/>
            <w:gridSpan w:val="2"/>
            <w:vAlign w:val="center"/>
          </w:tcPr>
          <w:p w14:paraId="017E1518" w14:textId="0A01FB00" w:rsidR="006F2690" w:rsidRDefault="006F2690" w:rsidP="005817E1">
            <w:pPr>
              <w:pStyle w:val="Subheading"/>
            </w:pPr>
            <w:r>
              <w:t>Expenditure on Feedstock inputs</w:t>
            </w:r>
            <w:r w:rsidR="00E030FA">
              <w:t xml:space="preserve"> (FY21)</w:t>
            </w:r>
          </w:p>
        </w:tc>
        <w:tc>
          <w:tcPr>
            <w:tcW w:w="2977" w:type="dxa"/>
            <w:shd w:val="clear" w:color="auto" w:fill="E2EFD9" w:themeFill="accent6" w:themeFillTint="33"/>
          </w:tcPr>
          <w:p w14:paraId="5CFBED6B" w14:textId="3187AFD4" w:rsidR="006F2690" w:rsidRPr="007715C4" w:rsidRDefault="00DD13F5" w:rsidP="006F2690">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w:t>
            </w:r>
            <w:r w:rsidR="00C46717">
              <w:rPr>
                <w:rFonts w:asciiTheme="majorHAnsi" w:hAnsiTheme="majorHAnsi" w:cstheme="majorHAnsi"/>
                <w:b w:val="0"/>
                <w:bCs w:val="0"/>
              </w:rPr>
              <w:t>TBD</w:t>
            </w:r>
            <w:r w:rsidR="00994F21">
              <w:rPr>
                <w:rFonts w:asciiTheme="majorHAnsi" w:hAnsiTheme="majorHAnsi" w:cstheme="majorHAnsi"/>
                <w:b w:val="0"/>
                <w:bCs w:val="0"/>
              </w:rPr>
              <w:t xml:space="preserve"> following exp analysis </w:t>
            </w:r>
          </w:p>
        </w:tc>
      </w:tr>
      <w:tr w:rsidR="00F040AD" w:rsidRPr="007C18C1" w14:paraId="53E6BF2B" w14:textId="77777777" w:rsidTr="001945D0">
        <w:trPr>
          <w:trHeight w:val="635"/>
        </w:trPr>
        <w:tc>
          <w:tcPr>
            <w:cnfStyle w:val="001000000000" w:firstRow="0" w:lastRow="0" w:firstColumn="1" w:lastColumn="0" w:oddVBand="0" w:evenVBand="0" w:oddHBand="0" w:evenHBand="0" w:firstRowFirstColumn="0" w:firstRowLastColumn="0" w:lastRowFirstColumn="0" w:lastRowLastColumn="0"/>
            <w:tcW w:w="9781" w:type="dxa"/>
            <w:gridSpan w:val="3"/>
            <w:tcBorders>
              <w:top w:val="nil"/>
              <w:left w:val="nil"/>
              <w:bottom w:val="single" w:sz="12" w:space="0" w:color="C9C9C9" w:themeColor="accent3" w:themeTint="99"/>
              <w:right w:val="nil"/>
            </w:tcBorders>
            <w:vAlign w:val="bottom"/>
          </w:tcPr>
          <w:p w14:paraId="1E26DC86" w14:textId="02A375F9" w:rsidR="00F040AD" w:rsidRPr="007C18C1" w:rsidRDefault="00F040AD" w:rsidP="007715C4">
            <w:pPr>
              <w:pStyle w:val="Subheading"/>
            </w:pPr>
            <w:r w:rsidRPr="00155C7D">
              <w:rPr>
                <w:rFonts w:asciiTheme="majorHAnsi" w:hAnsiTheme="majorHAnsi" w:cstheme="majorHAnsi"/>
                <w:b/>
                <w:bCs/>
              </w:rPr>
              <w:t>Objectives of the Project</w:t>
            </w:r>
          </w:p>
        </w:tc>
      </w:tr>
      <w:tr w:rsidR="00105778" w:rsidRPr="007C18C1" w14:paraId="0BF1770F" w14:textId="77777777" w:rsidTr="001945D0">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3"/>
            <w:tcBorders>
              <w:bottom w:val="single" w:sz="4" w:space="0" w:color="FFFFFF" w:themeColor="background1"/>
            </w:tcBorders>
            <w:shd w:val="clear" w:color="auto" w:fill="auto"/>
            <w:vAlign w:val="center"/>
          </w:tcPr>
          <w:p w14:paraId="0D5EE12F" w14:textId="5EF46803" w:rsidR="00105778" w:rsidRPr="0042539D" w:rsidRDefault="00105778" w:rsidP="00105778">
            <w:pPr>
              <w:pStyle w:val="Response"/>
              <w:jc w:val="right"/>
              <w:rPr>
                <w:sz w:val="16"/>
                <w:szCs w:val="16"/>
                <w:highlight w:val="yellow"/>
              </w:rPr>
            </w:pPr>
            <w:r w:rsidRPr="0042539D">
              <w:rPr>
                <w:i/>
                <w:iCs/>
                <w:color w:val="FF0000"/>
                <w:sz w:val="16"/>
                <w:szCs w:val="16"/>
              </w:rPr>
              <w:t>1000 Character Limit</w:t>
            </w:r>
          </w:p>
        </w:tc>
      </w:tr>
      <w:tr w:rsidR="00105778" w:rsidRPr="007C18C1" w14:paraId="441C95C4" w14:textId="77777777" w:rsidTr="001945D0">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3"/>
            <w:tcBorders>
              <w:top w:val="single" w:sz="4" w:space="0" w:color="FFFFFF" w:themeColor="background1"/>
            </w:tcBorders>
          </w:tcPr>
          <w:p w14:paraId="48898095" w14:textId="77777777" w:rsidR="00105778" w:rsidRPr="001868BA" w:rsidRDefault="00105778" w:rsidP="00F40769">
            <w:pPr>
              <w:pStyle w:val="Response"/>
              <w:rPr>
                <w:b w:val="0"/>
                <w:bCs w:val="0"/>
                <w:highlight w:val="yellow"/>
              </w:rPr>
            </w:pPr>
          </w:p>
          <w:p w14:paraId="45A8E3DA" w14:textId="77777777" w:rsidR="00A14FE2" w:rsidRPr="0087677D" w:rsidRDefault="00F40769" w:rsidP="00E43CB9">
            <w:pPr>
              <w:pStyle w:val="BodyText"/>
              <w:spacing w:after="0"/>
              <w:rPr>
                <w:b w:val="0"/>
                <w:bCs w:val="0"/>
                <w:sz w:val="20"/>
                <w:szCs w:val="22"/>
              </w:rPr>
            </w:pPr>
            <w:r w:rsidRPr="0087677D">
              <w:rPr>
                <w:b w:val="0"/>
                <w:bCs w:val="0"/>
                <w:sz w:val="20"/>
                <w:szCs w:val="22"/>
              </w:rPr>
              <w:t>Amphitec Pty Ltd (</w:t>
            </w:r>
            <w:r w:rsidR="00E43CB9" w:rsidRPr="0087677D">
              <w:rPr>
                <w:b w:val="0"/>
                <w:bCs w:val="0"/>
                <w:sz w:val="20"/>
                <w:szCs w:val="22"/>
              </w:rPr>
              <w:t>“</w:t>
            </w:r>
            <w:r w:rsidRPr="0087677D">
              <w:rPr>
                <w:b w:val="0"/>
                <w:bCs w:val="0"/>
                <w:sz w:val="20"/>
                <w:szCs w:val="22"/>
              </w:rPr>
              <w:t>Amphitec</w:t>
            </w:r>
            <w:r w:rsidR="00E43CB9" w:rsidRPr="0087677D">
              <w:rPr>
                <w:b w:val="0"/>
                <w:bCs w:val="0"/>
                <w:sz w:val="20"/>
                <w:szCs w:val="22"/>
              </w:rPr>
              <w:t>”</w:t>
            </w:r>
            <w:r w:rsidRPr="0087677D">
              <w:rPr>
                <w:b w:val="0"/>
                <w:bCs w:val="0"/>
                <w:sz w:val="20"/>
                <w:szCs w:val="22"/>
              </w:rPr>
              <w:t>)</w:t>
            </w:r>
            <w:r w:rsidR="001074C0" w:rsidRPr="0087677D">
              <w:rPr>
                <w:b w:val="0"/>
                <w:bCs w:val="0"/>
                <w:sz w:val="20"/>
                <w:szCs w:val="22"/>
              </w:rPr>
              <w:t xml:space="preserve"> develops tailings management technology to dewater mineral tailings across </w:t>
            </w:r>
            <w:r w:rsidRPr="0087677D">
              <w:rPr>
                <w:b w:val="0"/>
                <w:bCs w:val="0"/>
                <w:sz w:val="20"/>
                <w:szCs w:val="22"/>
              </w:rPr>
              <w:t>various mine sites in Australia, and the world</w:t>
            </w:r>
            <w:r w:rsidR="001074C0" w:rsidRPr="0087677D">
              <w:rPr>
                <w:b w:val="0"/>
                <w:bCs w:val="0"/>
                <w:sz w:val="20"/>
                <w:szCs w:val="22"/>
              </w:rPr>
              <w:t xml:space="preserve">. </w:t>
            </w:r>
            <w:r w:rsidR="006C433E" w:rsidRPr="0087677D">
              <w:rPr>
                <w:b w:val="0"/>
                <w:bCs w:val="0"/>
                <w:sz w:val="20"/>
                <w:szCs w:val="22"/>
              </w:rPr>
              <w:t>Their design is based on the twin Archimedes screw which is capable of usage in harsh and high-risk environments and remote locations.</w:t>
            </w:r>
          </w:p>
          <w:p w14:paraId="79C61F9A" w14:textId="600DAF3D" w:rsidR="00A14FE2" w:rsidRPr="0087677D" w:rsidRDefault="00A14FE2" w:rsidP="00E43CB9">
            <w:pPr>
              <w:pStyle w:val="BodyText"/>
              <w:spacing w:after="0"/>
              <w:rPr>
                <w:b w:val="0"/>
                <w:bCs w:val="0"/>
                <w:sz w:val="20"/>
                <w:szCs w:val="22"/>
              </w:rPr>
            </w:pPr>
          </w:p>
          <w:p w14:paraId="58E0EB3F" w14:textId="585A9A51" w:rsidR="00A14FE2" w:rsidRPr="0087677D" w:rsidRDefault="00A14FE2" w:rsidP="00E43CB9">
            <w:pPr>
              <w:pStyle w:val="BodyText"/>
              <w:spacing w:after="0"/>
              <w:rPr>
                <w:b w:val="0"/>
                <w:bCs w:val="0"/>
                <w:sz w:val="20"/>
                <w:szCs w:val="22"/>
              </w:rPr>
            </w:pPr>
            <w:r w:rsidRPr="0087677D">
              <w:rPr>
                <w:b w:val="0"/>
                <w:bCs w:val="0"/>
                <w:sz w:val="20"/>
              </w:rPr>
              <w:t xml:space="preserve">The overall </w:t>
            </w:r>
            <w:r w:rsidR="0087677D" w:rsidRPr="0087677D">
              <w:rPr>
                <w:b w:val="0"/>
                <w:bCs w:val="0"/>
                <w:sz w:val="20"/>
              </w:rPr>
              <w:t>objective</w:t>
            </w:r>
            <w:r w:rsidRPr="0087677D">
              <w:rPr>
                <w:b w:val="0"/>
                <w:bCs w:val="0"/>
                <w:sz w:val="20"/>
              </w:rPr>
              <w:t xml:space="preserve"> of this project is to develop a sensing technology based on the measurement of the dielectric permittivity for selected frequency windows to quantify the density of tailings as the main targeted information</w:t>
            </w:r>
            <w:r w:rsidR="00B52ACB" w:rsidRPr="0087677D">
              <w:rPr>
                <w:b w:val="0"/>
                <w:bCs w:val="0"/>
                <w:sz w:val="20"/>
              </w:rPr>
              <w:t xml:space="preserve"> (Core Activity </w:t>
            </w:r>
            <w:del w:id="41" w:author="David Frazer" w:date="2022-04-14T08:14:00Z">
              <w:r w:rsidR="00B52ACB" w:rsidRPr="0087677D" w:rsidDel="00E45062">
                <w:rPr>
                  <w:b w:val="0"/>
                  <w:bCs w:val="0"/>
                  <w:sz w:val="20"/>
                </w:rPr>
                <w:delText>1</w:delText>
              </w:r>
            </w:del>
            <w:ins w:id="42" w:author="David Frazer" w:date="2022-04-14T08:14:00Z">
              <w:r w:rsidR="00E45062">
                <w:rPr>
                  <w:b w:val="0"/>
                  <w:bCs w:val="0"/>
                  <w:sz w:val="20"/>
                </w:rPr>
                <w:t>1</w:t>
              </w:r>
            </w:ins>
            <w:r w:rsidR="00B52ACB" w:rsidRPr="0087677D">
              <w:rPr>
                <w:b w:val="0"/>
                <w:bCs w:val="0"/>
                <w:sz w:val="20"/>
              </w:rPr>
              <w:t>);</w:t>
            </w:r>
            <w:r w:rsidRPr="0087677D">
              <w:rPr>
                <w:b w:val="0"/>
                <w:bCs w:val="0"/>
                <w:sz w:val="20"/>
              </w:rPr>
              <w:t xml:space="preserve"> and further parameters that allow a more comprehensive characterization of the tailings allowing the automation of the MudMaster® and an overall optimization of tailings management</w:t>
            </w:r>
            <w:r w:rsidR="00B52ACB" w:rsidRPr="0087677D">
              <w:rPr>
                <w:b w:val="0"/>
                <w:bCs w:val="0"/>
                <w:sz w:val="20"/>
              </w:rPr>
              <w:t xml:space="preserve"> (Core Activity </w:t>
            </w:r>
            <w:ins w:id="43" w:author="David Frazer" w:date="2022-04-14T08:14:00Z">
              <w:r w:rsidR="00E45062">
                <w:rPr>
                  <w:b w:val="0"/>
                  <w:bCs w:val="0"/>
                  <w:sz w:val="20"/>
                </w:rPr>
                <w:t>2</w:t>
              </w:r>
            </w:ins>
            <w:del w:id="44" w:author="David Frazer" w:date="2022-04-14T08:14:00Z">
              <w:r w:rsidR="00B52ACB" w:rsidRPr="0087677D" w:rsidDel="00E45062">
                <w:rPr>
                  <w:b w:val="0"/>
                  <w:bCs w:val="0"/>
                  <w:sz w:val="20"/>
                </w:rPr>
                <w:delText>2</w:delText>
              </w:r>
            </w:del>
            <w:r w:rsidR="00B52ACB" w:rsidRPr="0087677D">
              <w:rPr>
                <w:b w:val="0"/>
                <w:bCs w:val="0"/>
                <w:sz w:val="20"/>
              </w:rPr>
              <w:t xml:space="preserve">). </w:t>
            </w:r>
          </w:p>
          <w:p w14:paraId="0DE5CE00" w14:textId="47ADA72E" w:rsidR="00E309FC" w:rsidRPr="00E43CB9" w:rsidRDefault="00E309FC" w:rsidP="00E43CB9">
            <w:pPr>
              <w:pStyle w:val="BodyText"/>
              <w:spacing w:after="0"/>
              <w:rPr>
                <w:sz w:val="20"/>
                <w:szCs w:val="22"/>
              </w:rPr>
            </w:pPr>
          </w:p>
        </w:tc>
      </w:tr>
    </w:tbl>
    <w:p w14:paraId="3D3801BC" w14:textId="4FEA8517" w:rsidR="00795F8A" w:rsidRDefault="00795F8A">
      <w:r>
        <w:br w:type="page"/>
      </w:r>
    </w:p>
    <w:p w14:paraId="7CD453B7" w14:textId="2E388FD8" w:rsidR="0089649C" w:rsidRDefault="0089649C" w:rsidP="002808A5">
      <w:pPr>
        <w:pStyle w:val="Heading1"/>
      </w:pPr>
      <w:bookmarkStart w:id="45" w:name="_Toc100739514"/>
      <w:r>
        <w:lastRenderedPageBreak/>
        <w:t xml:space="preserve">Core </w:t>
      </w:r>
      <w:r w:rsidR="00172B47">
        <w:t>Activit</w:t>
      </w:r>
      <w:r w:rsidR="00032DB2">
        <w:t>y 1</w:t>
      </w:r>
      <w:bookmarkEnd w:id="45"/>
    </w:p>
    <w:tbl>
      <w:tblPr>
        <w:tblStyle w:val="GridTable1Light-Accent3"/>
        <w:tblW w:w="9781" w:type="dxa"/>
        <w:tblLook w:val="04A0" w:firstRow="1" w:lastRow="0" w:firstColumn="1" w:lastColumn="0" w:noHBand="0" w:noVBand="1"/>
      </w:tblPr>
      <w:tblGrid>
        <w:gridCol w:w="5245"/>
        <w:gridCol w:w="4536"/>
      </w:tblGrid>
      <w:tr w:rsidR="00A8251F" w:rsidRPr="00F1394D" w14:paraId="758ADC7B" w14:textId="77777777" w:rsidTr="00251134">
        <w:trPr>
          <w:cnfStyle w:val="100000000000" w:firstRow="1" w:lastRow="0" w:firstColumn="0" w:lastColumn="0" w:oddVBand="0" w:evenVBand="0" w:oddHBand="0"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9781" w:type="dxa"/>
            <w:gridSpan w:val="2"/>
            <w:vAlign w:val="bottom"/>
          </w:tcPr>
          <w:p w14:paraId="2F4B4460" w14:textId="02F0843D" w:rsidR="00A8251F" w:rsidRPr="00F1394D" w:rsidRDefault="00A8251F" w:rsidP="0061245E">
            <w:pPr>
              <w:pStyle w:val="Subheading"/>
              <w:rPr>
                <w:b/>
                <w:bCs/>
              </w:rPr>
            </w:pPr>
          </w:p>
        </w:tc>
      </w:tr>
      <w:tr w:rsidR="006E69A4" w:rsidRPr="007715C4" w14:paraId="68910692" w14:textId="77777777" w:rsidTr="006E69A4">
        <w:trPr>
          <w:trHeight w:val="397"/>
        </w:trPr>
        <w:tc>
          <w:tcPr>
            <w:cnfStyle w:val="001000000000" w:firstRow="0" w:lastRow="0" w:firstColumn="1" w:lastColumn="0" w:oddVBand="0" w:evenVBand="0" w:oddHBand="0" w:evenHBand="0" w:firstRowFirstColumn="0" w:firstRowLastColumn="0" w:lastRowFirstColumn="0" w:lastRowLastColumn="0"/>
            <w:tcW w:w="5245" w:type="dxa"/>
            <w:tcBorders>
              <w:bottom w:val="single" w:sz="4" w:space="0" w:color="DBDBDB" w:themeColor="accent3" w:themeTint="66"/>
            </w:tcBorders>
          </w:tcPr>
          <w:p w14:paraId="47580289" w14:textId="5E1D24DB" w:rsidR="006E69A4" w:rsidRDefault="006E69A4" w:rsidP="0061245E">
            <w:pPr>
              <w:pStyle w:val="Subheading"/>
            </w:pPr>
            <w:r>
              <w:t>Activity Title</w:t>
            </w:r>
          </w:p>
        </w:tc>
        <w:tc>
          <w:tcPr>
            <w:tcW w:w="4536" w:type="dxa"/>
            <w:tcBorders>
              <w:bottom w:val="single" w:sz="4" w:space="0" w:color="DBDBDB" w:themeColor="accent3" w:themeTint="66"/>
            </w:tcBorders>
          </w:tcPr>
          <w:p w14:paraId="16662B1F" w14:textId="3B27AA9D" w:rsidR="006E69A4" w:rsidRPr="0087677D" w:rsidRDefault="00213ABC" w:rsidP="0087677D">
            <w:pPr>
              <w:pStyle w:val="Heading2"/>
              <w:outlineLvl w:val="1"/>
              <w:cnfStyle w:val="000000000000" w:firstRow="0" w:lastRow="0" w:firstColumn="0" w:lastColumn="0" w:oddVBand="0" w:evenVBand="0" w:oddHBand="0" w:evenHBand="0" w:firstRowFirstColumn="0" w:firstRowLastColumn="0" w:lastRowFirstColumn="0" w:lastRowLastColumn="0"/>
            </w:pPr>
            <w:bookmarkStart w:id="46" w:name="_Toc100739515"/>
            <w:commentRangeStart w:id="47"/>
            <w:r w:rsidRPr="0087677D">
              <w:t>To develop a robust MudMaster tailings sensor that can remotely determine tailings characteristics in a range of mineral commodities.</w:t>
            </w:r>
            <w:commentRangeEnd w:id="47"/>
            <w:r w:rsidR="00A14FE2" w:rsidRPr="0087677D">
              <w:rPr>
                <w:rStyle w:val="CommentReference"/>
                <w:rFonts w:asciiTheme="minorHAnsi" w:eastAsiaTheme="minorHAnsi" w:hAnsiTheme="minorHAnsi" w:cstheme="minorBidi"/>
                <w:bCs w:val="0"/>
                <w:iCs w:val="0"/>
              </w:rPr>
              <w:commentReference w:id="47"/>
            </w:r>
            <w:bookmarkEnd w:id="46"/>
          </w:p>
        </w:tc>
      </w:tr>
      <w:tr w:rsidR="00A8251F" w:rsidRPr="007715C4" w14:paraId="5D910B93" w14:textId="77777777" w:rsidTr="00251134">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2E4B5081" w14:textId="469AD5F0" w:rsidR="00A8251F" w:rsidRPr="00930809" w:rsidRDefault="00982B2E" w:rsidP="0061245E">
            <w:pPr>
              <w:pStyle w:val="Subheading"/>
            </w:pPr>
            <w:r>
              <w:t>Which Project is this Core Activity related to?</w:t>
            </w:r>
          </w:p>
        </w:tc>
        <w:tc>
          <w:tcPr>
            <w:tcW w:w="4536" w:type="dxa"/>
          </w:tcPr>
          <w:p w14:paraId="1A5C2F58" w14:textId="3EF70171" w:rsidR="00A8251F" w:rsidRPr="007715C4" w:rsidRDefault="00045B04" w:rsidP="0061245E">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w:t>
            </w:r>
            <w:ins w:id="48" w:author="David Frazer" w:date="2022-04-14T08:15:00Z">
              <w:r w:rsidR="00E45062">
                <w:rPr>
                  <w:rFonts w:asciiTheme="majorHAnsi" w:hAnsiTheme="majorHAnsi" w:cstheme="majorHAnsi"/>
                  <w:b w:val="0"/>
                  <w:bCs w:val="0"/>
                </w:rPr>
                <w:t>1</w:t>
              </w:r>
            </w:ins>
          </w:p>
        </w:tc>
      </w:tr>
      <w:tr w:rsidR="00A8251F" w:rsidRPr="007715C4" w14:paraId="04917503"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2075E09E" w14:textId="161BE2D0" w:rsidR="00A8251F" w:rsidRPr="00AF1696" w:rsidRDefault="006003E2" w:rsidP="0061245E">
            <w:pPr>
              <w:pStyle w:val="Subheading"/>
              <w:rPr>
                <w:highlight w:val="green"/>
                <w:rPrChange w:id="49" w:author="David Frazer" w:date="2022-04-14T13:08:00Z">
                  <w:rPr/>
                </w:rPrChange>
              </w:rPr>
            </w:pPr>
            <w:r w:rsidRPr="00AF1696">
              <w:rPr>
                <w:highlight w:val="green"/>
                <w:rPrChange w:id="50" w:author="David Frazer" w:date="2022-04-14T13:08:00Z">
                  <w:rPr/>
                </w:rPrChange>
              </w:rPr>
              <w:t xml:space="preserve">Estimated </w:t>
            </w:r>
            <w:r w:rsidR="00C7473E" w:rsidRPr="00AF1696">
              <w:rPr>
                <w:highlight w:val="green"/>
                <w:rPrChange w:id="51" w:author="David Frazer" w:date="2022-04-14T13:08:00Z">
                  <w:rPr/>
                </w:rPrChange>
              </w:rPr>
              <w:t xml:space="preserve">Current Year </w:t>
            </w:r>
            <w:r w:rsidRPr="00AF1696">
              <w:rPr>
                <w:highlight w:val="green"/>
                <w:rPrChange w:id="52" w:author="David Frazer" w:date="2022-04-14T13:08:00Z">
                  <w:rPr/>
                </w:rPrChange>
              </w:rPr>
              <w:t>Expenditure</w:t>
            </w:r>
          </w:p>
        </w:tc>
        <w:tc>
          <w:tcPr>
            <w:tcW w:w="4536" w:type="dxa"/>
            <w:shd w:val="clear" w:color="auto" w:fill="E2EFD9" w:themeFill="accent6" w:themeFillTint="33"/>
          </w:tcPr>
          <w:p w14:paraId="6536DB8C" w14:textId="5FC8D298" w:rsidR="00A8251F" w:rsidRPr="007715C4" w:rsidRDefault="00045B04" w:rsidP="0061245E">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sidRPr="00AF1696">
              <w:rPr>
                <w:rFonts w:asciiTheme="majorHAnsi" w:hAnsiTheme="majorHAnsi" w:cstheme="majorHAnsi"/>
                <w:b w:val="0"/>
                <w:bCs w:val="0"/>
                <w:highlight w:val="green"/>
                <w:rPrChange w:id="53" w:author="David Frazer" w:date="2022-04-14T13:08:00Z">
                  <w:rPr>
                    <w:rFonts w:asciiTheme="majorHAnsi" w:hAnsiTheme="majorHAnsi" w:cstheme="majorHAnsi"/>
                    <w:b w:val="0"/>
                    <w:bCs w:val="0"/>
                  </w:rPr>
                </w:rPrChange>
              </w:rPr>
              <w:t>$</w:t>
            </w:r>
            <w:del w:id="54" w:author="Navin Raj" w:date="2022-04-22T11:42:00Z">
              <w:r w:rsidR="00A14FE2" w:rsidRPr="00AF1696" w:rsidDel="00E635AF">
                <w:rPr>
                  <w:rFonts w:asciiTheme="majorHAnsi" w:hAnsiTheme="majorHAnsi" w:cstheme="majorHAnsi"/>
                  <w:b w:val="0"/>
                  <w:bCs w:val="0"/>
                  <w:highlight w:val="green"/>
                  <w:rPrChange w:id="55" w:author="David Frazer" w:date="2022-04-14T13:08:00Z">
                    <w:rPr>
                      <w:rFonts w:asciiTheme="majorHAnsi" w:hAnsiTheme="majorHAnsi" w:cstheme="majorHAnsi"/>
                      <w:b w:val="0"/>
                      <w:bCs w:val="0"/>
                    </w:rPr>
                  </w:rPrChange>
                </w:rPr>
                <w:delText>TBC</w:delText>
              </w:r>
              <w:r w:rsidR="00994F21" w:rsidRPr="00AF1696" w:rsidDel="00E635AF">
                <w:rPr>
                  <w:rFonts w:asciiTheme="majorHAnsi" w:hAnsiTheme="majorHAnsi" w:cstheme="majorHAnsi"/>
                  <w:b w:val="0"/>
                  <w:bCs w:val="0"/>
                  <w:highlight w:val="green"/>
                  <w:rPrChange w:id="56" w:author="David Frazer" w:date="2022-04-14T13:08:00Z">
                    <w:rPr>
                      <w:rFonts w:asciiTheme="majorHAnsi" w:hAnsiTheme="majorHAnsi" w:cstheme="majorHAnsi"/>
                      <w:b w:val="0"/>
                      <w:bCs w:val="0"/>
                    </w:rPr>
                  </w:rPrChange>
                </w:rPr>
                <w:delText xml:space="preserve"> following exp analysis</w:delText>
              </w:r>
            </w:del>
            <w:ins w:id="57" w:author="Navin Raj" w:date="2022-04-22T11:42:00Z">
              <w:r w:rsidR="00E635AF">
                <w:rPr>
                  <w:rFonts w:asciiTheme="majorHAnsi" w:hAnsiTheme="majorHAnsi" w:cstheme="majorHAnsi"/>
                  <w:b w:val="0"/>
                  <w:bCs w:val="0"/>
                </w:rPr>
                <w:t>1.5M</w:t>
              </w:r>
            </w:ins>
            <w:r w:rsidR="00994F21">
              <w:rPr>
                <w:rFonts w:asciiTheme="majorHAnsi" w:hAnsiTheme="majorHAnsi" w:cstheme="majorHAnsi"/>
                <w:b w:val="0"/>
                <w:bCs w:val="0"/>
              </w:rPr>
              <w:t xml:space="preserve"> </w:t>
            </w:r>
          </w:p>
        </w:tc>
      </w:tr>
      <w:tr w:rsidR="00A8251F" w:rsidRPr="007715C4" w14:paraId="681D151B"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Borders>
              <w:top w:val="single" w:sz="4" w:space="0" w:color="DBDBDB" w:themeColor="accent3" w:themeTint="66"/>
            </w:tcBorders>
          </w:tcPr>
          <w:p w14:paraId="0D4D64F0" w14:textId="289DF2DB" w:rsidR="00A8251F" w:rsidRPr="00930809" w:rsidRDefault="009276E0" w:rsidP="0061245E">
            <w:pPr>
              <w:pStyle w:val="Subheading"/>
            </w:pPr>
            <w:r>
              <w:t>Activity</w:t>
            </w:r>
            <w:r w:rsidR="00A8251F">
              <w:t xml:space="preserve"> Start Date</w:t>
            </w:r>
          </w:p>
        </w:tc>
        <w:sdt>
          <w:sdtPr>
            <w:rPr>
              <w:rFonts w:asciiTheme="majorHAnsi" w:hAnsiTheme="majorHAnsi" w:cstheme="majorHAnsi"/>
              <w:b w:val="0"/>
              <w:bCs w:val="0"/>
            </w:rPr>
            <w:id w:val="280612743"/>
            <w:placeholder>
              <w:docPart w:val="7ED031B2406B4390B26ED911F2E9AB16"/>
            </w:placeholder>
            <w:date w:fullDate="2019-07-01T00:00:00Z">
              <w:dateFormat w:val="d/MM/yyyy"/>
              <w:lid w:val="en-AU"/>
              <w:storeMappedDataAs w:val="dateTime"/>
              <w:calendar w:val="gregorian"/>
            </w:date>
          </w:sdtPr>
          <w:sdtEndPr/>
          <w:sdtContent>
            <w:tc>
              <w:tcPr>
                <w:tcW w:w="4536" w:type="dxa"/>
                <w:tcBorders>
                  <w:top w:val="single" w:sz="4" w:space="0" w:color="DBDBDB" w:themeColor="accent3" w:themeTint="66"/>
                </w:tcBorders>
                <w:shd w:val="clear" w:color="auto" w:fill="FFF2CC" w:themeFill="accent4" w:themeFillTint="33"/>
              </w:tcPr>
              <w:p w14:paraId="6D260F12" w14:textId="372182CF" w:rsidR="00A8251F" w:rsidRPr="007715C4" w:rsidRDefault="001868BA" w:rsidP="0061245E">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1/07/2019</w:t>
                </w:r>
              </w:p>
            </w:tc>
          </w:sdtContent>
        </w:sdt>
      </w:tr>
      <w:tr w:rsidR="00A8251F" w:rsidRPr="007715C4" w14:paraId="39EE4530"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Borders>
              <w:bottom w:val="single" w:sz="4" w:space="0" w:color="DBDBDB" w:themeColor="accent3" w:themeTint="66"/>
            </w:tcBorders>
          </w:tcPr>
          <w:p w14:paraId="3EBF987B" w14:textId="191C1C24" w:rsidR="00A8251F" w:rsidRPr="00930809" w:rsidRDefault="009276E0" w:rsidP="0061245E">
            <w:pPr>
              <w:pStyle w:val="Subheading"/>
            </w:pPr>
            <w:r>
              <w:t>Activity</w:t>
            </w:r>
            <w:r w:rsidR="00A8251F">
              <w:t xml:space="preserve"> End Date</w:t>
            </w:r>
          </w:p>
        </w:tc>
        <w:sdt>
          <w:sdtPr>
            <w:rPr>
              <w:rFonts w:asciiTheme="majorHAnsi" w:hAnsiTheme="majorHAnsi" w:cstheme="majorHAnsi"/>
              <w:b w:val="0"/>
              <w:bCs w:val="0"/>
            </w:rPr>
            <w:id w:val="-786734215"/>
            <w:placeholder>
              <w:docPart w:val="3483070729794A46B0418D5E99E9DEA5"/>
            </w:placeholder>
            <w:date w:fullDate="2021-06-30T00:00:00Z">
              <w:dateFormat w:val="d/MM/yyyy"/>
              <w:lid w:val="en-AU"/>
              <w:storeMappedDataAs w:val="dateTime"/>
              <w:calendar w:val="gregorian"/>
            </w:date>
          </w:sdtPr>
          <w:sdtEndPr/>
          <w:sdtContent>
            <w:tc>
              <w:tcPr>
                <w:tcW w:w="4536" w:type="dxa"/>
                <w:tcBorders>
                  <w:bottom w:val="single" w:sz="4" w:space="0" w:color="DBDBDB" w:themeColor="accent3" w:themeTint="66"/>
                </w:tcBorders>
                <w:shd w:val="clear" w:color="auto" w:fill="FFF2CC" w:themeFill="accent4" w:themeFillTint="33"/>
              </w:tcPr>
              <w:p w14:paraId="57498132" w14:textId="53232ACF" w:rsidR="00A8251F" w:rsidRPr="007715C4" w:rsidRDefault="001868BA" w:rsidP="0061245E">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30/06/2021</w:t>
                </w:r>
              </w:p>
            </w:tc>
          </w:sdtContent>
        </w:sdt>
      </w:tr>
    </w:tbl>
    <w:p w14:paraId="5E0383E6" w14:textId="1944724E" w:rsidR="0089649C" w:rsidRDefault="0089649C" w:rsidP="00910DC9">
      <w:pPr>
        <w:spacing w:after="0"/>
      </w:pPr>
      <w:bookmarkStart w:id="58" w:name="SubtantialPurpose"/>
    </w:p>
    <w:tbl>
      <w:tblPr>
        <w:tblStyle w:val="GridTable1Light-Accent3"/>
        <w:tblW w:w="9786" w:type="dxa"/>
        <w:tblLook w:val="04A0" w:firstRow="1" w:lastRow="0" w:firstColumn="1" w:lastColumn="0" w:noHBand="0" w:noVBand="1"/>
      </w:tblPr>
      <w:tblGrid>
        <w:gridCol w:w="9786"/>
      </w:tblGrid>
      <w:tr w:rsidR="001945D0" w:rsidRPr="0047347E" w14:paraId="7290D24D" w14:textId="77777777" w:rsidTr="001945D0">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01674A0F" w14:textId="77777777" w:rsidR="001945D0" w:rsidRPr="0047347E" w:rsidRDefault="001945D0" w:rsidP="001945D0">
            <w:pPr>
              <w:pStyle w:val="Heading3"/>
              <w:outlineLvl w:val="2"/>
              <w:rPr>
                <w:b w:val="0"/>
                <w:bCs w:val="0"/>
                <w:i/>
                <w:iCs/>
                <w:sz w:val="18"/>
                <w:szCs w:val="18"/>
              </w:rPr>
            </w:pPr>
            <w:bookmarkStart w:id="59" w:name="_Toc100739516"/>
            <w:r w:rsidRPr="0047347E">
              <w:t>What was the hypothesis?</w:t>
            </w:r>
            <w:bookmarkEnd w:id="59"/>
          </w:p>
        </w:tc>
      </w:tr>
      <w:tr w:rsidR="001945D0" w:rsidRPr="00B80D52" w14:paraId="20F14566" w14:textId="77777777" w:rsidTr="001945D0">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38E0BE4C" w14:textId="77777777" w:rsidR="001945D0" w:rsidRPr="00B80D52" w:rsidRDefault="001945D0" w:rsidP="00F26687">
            <w:pPr>
              <w:pStyle w:val="Subheading"/>
              <w:jc w:val="right"/>
              <w:rPr>
                <w:b/>
                <w:bCs/>
                <w:i/>
                <w:iCs/>
                <w:sz w:val="16"/>
                <w:szCs w:val="16"/>
              </w:rPr>
            </w:pPr>
            <w:r w:rsidRPr="00B80D52">
              <w:rPr>
                <w:rFonts w:ascii="Calibri Light" w:hAnsi="Calibri Light"/>
                <w:b/>
                <w:bCs/>
                <w:i/>
                <w:iCs/>
                <w:color w:val="FF0000"/>
                <w:sz w:val="16"/>
                <w:szCs w:val="16"/>
              </w:rPr>
              <w:t>4000 Character Limit</w:t>
            </w:r>
          </w:p>
        </w:tc>
      </w:tr>
      <w:tr w:rsidR="001945D0" w:rsidRPr="00B80D52" w14:paraId="190A927F" w14:textId="77777777" w:rsidTr="001945D0">
        <w:trPr>
          <w:trHeight w:val="609"/>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5A8793FF" w14:textId="77680213" w:rsidR="007776E8" w:rsidRPr="007776E8" w:rsidRDefault="00A14FE2" w:rsidP="00F40769">
            <w:pPr>
              <w:pStyle w:val="BodyText"/>
              <w:spacing w:after="0"/>
              <w:rPr>
                <w:b w:val="0"/>
                <w:bCs w:val="0"/>
                <w:sz w:val="20"/>
                <w:szCs w:val="20"/>
              </w:rPr>
            </w:pPr>
            <w:r>
              <w:rPr>
                <w:b w:val="0"/>
                <w:bCs w:val="0"/>
                <w:sz w:val="20"/>
                <w:szCs w:val="20"/>
              </w:rPr>
              <w:t xml:space="preserve">At the outset of these activities, </w:t>
            </w:r>
            <w:r w:rsidR="007776E8">
              <w:rPr>
                <w:b w:val="0"/>
                <w:bCs w:val="0"/>
                <w:sz w:val="20"/>
                <w:szCs w:val="20"/>
              </w:rPr>
              <w:t xml:space="preserve">Amphitec identified </w:t>
            </w:r>
            <w:r>
              <w:rPr>
                <w:b w:val="0"/>
                <w:bCs w:val="0"/>
                <w:sz w:val="20"/>
                <w:szCs w:val="20"/>
              </w:rPr>
              <w:t xml:space="preserve">a </w:t>
            </w:r>
            <w:r w:rsidR="007776E8">
              <w:rPr>
                <w:b w:val="0"/>
                <w:bCs w:val="0"/>
                <w:sz w:val="20"/>
                <w:szCs w:val="20"/>
              </w:rPr>
              <w:t xml:space="preserve">need for accurate and reliable data collection in relation to tailings in a mining environment, particularly relating to water management. </w:t>
            </w:r>
            <w:r>
              <w:rPr>
                <w:b w:val="0"/>
                <w:bCs w:val="0"/>
                <w:sz w:val="20"/>
                <w:szCs w:val="20"/>
              </w:rPr>
              <w:t>Following prior year activities, t</w:t>
            </w:r>
            <w:r w:rsidR="007776E8">
              <w:rPr>
                <w:b w:val="0"/>
                <w:bCs w:val="0"/>
                <w:sz w:val="20"/>
                <w:szCs w:val="20"/>
              </w:rPr>
              <w:t xml:space="preserve">echnical personnel have established that </w:t>
            </w:r>
            <w:r>
              <w:rPr>
                <w:b w:val="0"/>
                <w:bCs w:val="0"/>
                <w:sz w:val="20"/>
                <w:szCs w:val="20"/>
              </w:rPr>
              <w:t xml:space="preserve">it is possible to provide accurate and usable data for land reconstitution and restoration and water management </w:t>
            </w:r>
            <w:r w:rsidR="007776E8">
              <w:rPr>
                <w:b w:val="0"/>
                <w:bCs w:val="0"/>
                <w:sz w:val="20"/>
                <w:szCs w:val="20"/>
              </w:rPr>
              <w:t xml:space="preserve">through accurately measuring the amount of water that is removed from </w:t>
            </w:r>
            <w:r w:rsidR="00E43CB9">
              <w:rPr>
                <w:b w:val="0"/>
                <w:bCs w:val="0"/>
                <w:sz w:val="20"/>
                <w:szCs w:val="20"/>
              </w:rPr>
              <w:t>tailings and</w:t>
            </w:r>
            <w:r w:rsidR="007776E8">
              <w:rPr>
                <w:b w:val="0"/>
                <w:bCs w:val="0"/>
                <w:sz w:val="20"/>
                <w:szCs w:val="20"/>
              </w:rPr>
              <w:t xml:space="preserve"> mapping the mud field for high levels of water</w:t>
            </w:r>
            <w:r>
              <w:rPr>
                <w:b w:val="0"/>
                <w:bCs w:val="0"/>
                <w:sz w:val="20"/>
                <w:szCs w:val="20"/>
              </w:rPr>
              <w:t xml:space="preserve">. In addition, </w:t>
            </w:r>
            <w:r w:rsidR="0087677D">
              <w:rPr>
                <w:b w:val="0"/>
                <w:bCs w:val="0"/>
                <w:sz w:val="20"/>
                <w:szCs w:val="20"/>
              </w:rPr>
              <w:t>technical</w:t>
            </w:r>
            <w:r>
              <w:rPr>
                <w:b w:val="0"/>
                <w:bCs w:val="0"/>
                <w:sz w:val="20"/>
                <w:szCs w:val="20"/>
              </w:rPr>
              <w:t xml:space="preserve"> personnel hope to develop new knowledge that will enable them to </w:t>
            </w:r>
            <w:r w:rsidR="007776E8">
              <w:rPr>
                <w:b w:val="0"/>
                <w:bCs w:val="0"/>
                <w:sz w:val="20"/>
                <w:szCs w:val="20"/>
              </w:rPr>
              <w:t>provide the properties of the tailings (i.e., toxic</w:t>
            </w:r>
            <w:r w:rsidR="00E43CB9">
              <w:rPr>
                <w:b w:val="0"/>
                <w:bCs w:val="0"/>
                <w:sz w:val="20"/>
                <w:szCs w:val="20"/>
              </w:rPr>
              <w:t>ity</w:t>
            </w:r>
            <w:r w:rsidR="007776E8">
              <w:rPr>
                <w:b w:val="0"/>
                <w:bCs w:val="0"/>
                <w:sz w:val="20"/>
                <w:szCs w:val="20"/>
              </w:rPr>
              <w:t xml:space="preserve">, </w:t>
            </w:r>
            <w:r w:rsidR="00E43CB9">
              <w:rPr>
                <w:b w:val="0"/>
                <w:bCs w:val="0"/>
                <w:sz w:val="20"/>
                <w:szCs w:val="20"/>
              </w:rPr>
              <w:t>composition, density</w:t>
            </w:r>
            <w:r w:rsidR="007776E8">
              <w:rPr>
                <w:b w:val="0"/>
                <w:bCs w:val="0"/>
                <w:sz w:val="20"/>
                <w:szCs w:val="20"/>
              </w:rPr>
              <w:t xml:space="preserve"> etc.). </w:t>
            </w:r>
          </w:p>
          <w:p w14:paraId="3ABBAC1E" w14:textId="77777777" w:rsidR="006C433E" w:rsidRDefault="006C433E" w:rsidP="006C433E">
            <w:pPr>
              <w:pStyle w:val="BodyText"/>
              <w:spacing w:after="0"/>
              <w:rPr>
                <w:sz w:val="20"/>
                <w:szCs w:val="20"/>
              </w:rPr>
            </w:pPr>
          </w:p>
          <w:p w14:paraId="16EC791B" w14:textId="2ADC489F" w:rsidR="006C433E" w:rsidRPr="006C433E" w:rsidRDefault="006C433E" w:rsidP="006C433E">
            <w:pPr>
              <w:pStyle w:val="BodyText"/>
              <w:spacing w:after="0"/>
              <w:rPr>
                <w:b w:val="0"/>
                <w:bCs w:val="0"/>
                <w:sz w:val="20"/>
                <w:szCs w:val="20"/>
              </w:rPr>
            </w:pPr>
            <w:r w:rsidRPr="006C433E">
              <w:rPr>
                <w:b w:val="0"/>
                <w:bCs w:val="0"/>
                <w:sz w:val="20"/>
                <w:szCs w:val="20"/>
              </w:rPr>
              <w:t xml:space="preserve">The </w:t>
            </w:r>
            <w:r>
              <w:rPr>
                <w:b w:val="0"/>
                <w:bCs w:val="0"/>
                <w:sz w:val="20"/>
                <w:szCs w:val="20"/>
              </w:rPr>
              <w:t>technical objective</w:t>
            </w:r>
            <w:r w:rsidRPr="006C433E">
              <w:rPr>
                <w:b w:val="0"/>
                <w:bCs w:val="0"/>
                <w:sz w:val="20"/>
                <w:szCs w:val="20"/>
              </w:rPr>
              <w:t xml:space="preserve"> </w:t>
            </w:r>
            <w:r>
              <w:rPr>
                <w:b w:val="0"/>
                <w:bCs w:val="0"/>
                <w:sz w:val="20"/>
                <w:szCs w:val="20"/>
              </w:rPr>
              <w:t xml:space="preserve">of this core activity </w:t>
            </w:r>
            <w:r w:rsidRPr="006C433E">
              <w:rPr>
                <w:b w:val="0"/>
                <w:bCs w:val="0"/>
                <w:sz w:val="20"/>
                <w:szCs w:val="20"/>
              </w:rPr>
              <w:t xml:space="preserve">is to develop a sensing technology based on the measurement of the dielectric permittivity for selected frequency windows to quantify the density of tailings and further parameters that allow a more comprehensive characterization </w:t>
            </w:r>
            <w:r w:rsidR="00E43CB9">
              <w:rPr>
                <w:b w:val="0"/>
                <w:bCs w:val="0"/>
                <w:sz w:val="20"/>
                <w:szCs w:val="20"/>
              </w:rPr>
              <w:t>for</w:t>
            </w:r>
            <w:r w:rsidRPr="006C433E">
              <w:rPr>
                <w:b w:val="0"/>
                <w:bCs w:val="0"/>
                <w:sz w:val="20"/>
                <w:szCs w:val="20"/>
              </w:rPr>
              <w:t xml:space="preserve"> overall optimization of tailings management.</w:t>
            </w:r>
          </w:p>
          <w:p w14:paraId="08EEB0C4" w14:textId="77777777" w:rsidR="006C433E" w:rsidRPr="00F40769" w:rsidRDefault="006C433E" w:rsidP="006C433E">
            <w:pPr>
              <w:pStyle w:val="BodyText"/>
              <w:spacing w:after="0"/>
              <w:rPr>
                <w:b w:val="0"/>
                <w:bCs w:val="0"/>
                <w:sz w:val="20"/>
                <w:szCs w:val="20"/>
              </w:rPr>
            </w:pPr>
          </w:p>
          <w:p w14:paraId="48000C45" w14:textId="65BA0B75" w:rsidR="006C433E" w:rsidRPr="006C433E" w:rsidRDefault="006C433E" w:rsidP="006C433E">
            <w:pPr>
              <w:jc w:val="both"/>
              <w:rPr>
                <w:rFonts w:asciiTheme="majorHAnsi" w:hAnsiTheme="majorHAnsi" w:cstheme="majorHAnsi"/>
                <w:b w:val="0"/>
                <w:bCs w:val="0"/>
                <w:sz w:val="20"/>
                <w:szCs w:val="20"/>
              </w:rPr>
            </w:pPr>
            <w:r w:rsidRPr="006C433E">
              <w:rPr>
                <w:rFonts w:asciiTheme="majorHAnsi" w:hAnsiTheme="majorHAnsi" w:cstheme="majorHAnsi"/>
                <w:b w:val="0"/>
                <w:bCs w:val="0"/>
                <w:sz w:val="20"/>
                <w:szCs w:val="20"/>
              </w:rPr>
              <w:t xml:space="preserve">To achieve the </w:t>
            </w:r>
            <w:r>
              <w:rPr>
                <w:rFonts w:asciiTheme="majorHAnsi" w:hAnsiTheme="majorHAnsi" w:cstheme="majorHAnsi"/>
                <w:b w:val="0"/>
                <w:bCs w:val="0"/>
                <w:sz w:val="20"/>
                <w:szCs w:val="20"/>
              </w:rPr>
              <w:t>technical objective</w:t>
            </w:r>
            <w:r w:rsidRPr="006C433E">
              <w:rPr>
                <w:rFonts w:asciiTheme="majorHAnsi" w:hAnsiTheme="majorHAnsi" w:cstheme="majorHAnsi"/>
                <w:b w:val="0"/>
                <w:bCs w:val="0"/>
                <w:sz w:val="20"/>
                <w:szCs w:val="20"/>
              </w:rPr>
              <w:t xml:space="preserve">, the following specific </w:t>
            </w:r>
            <w:r w:rsidR="00A14FE2">
              <w:rPr>
                <w:rFonts w:asciiTheme="majorHAnsi" w:hAnsiTheme="majorHAnsi" w:cstheme="majorHAnsi"/>
                <w:b w:val="0"/>
                <w:bCs w:val="0"/>
                <w:sz w:val="20"/>
                <w:szCs w:val="20"/>
              </w:rPr>
              <w:t xml:space="preserve">objectives </w:t>
            </w:r>
            <w:proofErr w:type="gramStart"/>
            <w:r w:rsidR="00A14FE2">
              <w:rPr>
                <w:rFonts w:asciiTheme="majorHAnsi" w:hAnsiTheme="majorHAnsi" w:cstheme="majorHAnsi"/>
                <w:b w:val="0"/>
                <w:bCs w:val="0"/>
                <w:sz w:val="20"/>
                <w:szCs w:val="20"/>
              </w:rPr>
              <w:t>have to</w:t>
            </w:r>
            <w:proofErr w:type="gramEnd"/>
            <w:r w:rsidR="00A14FE2">
              <w:rPr>
                <w:rFonts w:asciiTheme="majorHAnsi" w:hAnsiTheme="majorHAnsi" w:cstheme="majorHAnsi"/>
                <w:b w:val="0"/>
                <w:bCs w:val="0"/>
                <w:sz w:val="20"/>
                <w:szCs w:val="20"/>
              </w:rPr>
              <w:t xml:space="preserve"> be targeted: </w:t>
            </w:r>
          </w:p>
          <w:p w14:paraId="44E38E54" w14:textId="77777777" w:rsidR="006C433E" w:rsidRPr="006C433E" w:rsidRDefault="006C433E" w:rsidP="006C433E">
            <w:pPr>
              <w:pStyle w:val="ListParagraph"/>
              <w:numPr>
                <w:ilvl w:val="0"/>
                <w:numId w:val="39"/>
              </w:numPr>
              <w:jc w:val="both"/>
              <w:rPr>
                <w:rFonts w:asciiTheme="majorHAnsi" w:hAnsiTheme="majorHAnsi" w:cstheme="majorHAnsi"/>
                <w:b w:val="0"/>
                <w:bCs w:val="0"/>
                <w:sz w:val="20"/>
                <w:szCs w:val="20"/>
              </w:rPr>
            </w:pPr>
            <w:r w:rsidRPr="006C433E">
              <w:rPr>
                <w:rFonts w:asciiTheme="majorHAnsi" w:hAnsiTheme="majorHAnsi" w:cstheme="majorHAnsi"/>
                <w:b w:val="0"/>
                <w:bCs w:val="0"/>
                <w:sz w:val="20"/>
                <w:szCs w:val="20"/>
              </w:rPr>
              <w:t xml:space="preserve">Development of a non-invasive sensing system to be mounted on the MudMaster for selected frequency windows that cover a wide frequency range including calibration procedures. </w:t>
            </w:r>
          </w:p>
          <w:p w14:paraId="68D80F7E" w14:textId="77777777" w:rsidR="006C433E" w:rsidRPr="006C433E" w:rsidRDefault="006C433E" w:rsidP="006C433E">
            <w:pPr>
              <w:pStyle w:val="ListParagraph"/>
              <w:numPr>
                <w:ilvl w:val="0"/>
                <w:numId w:val="39"/>
              </w:numPr>
              <w:jc w:val="both"/>
              <w:rPr>
                <w:rFonts w:asciiTheme="majorHAnsi" w:hAnsiTheme="majorHAnsi" w:cstheme="majorHAnsi"/>
                <w:b w:val="0"/>
                <w:bCs w:val="0"/>
                <w:sz w:val="20"/>
                <w:szCs w:val="20"/>
              </w:rPr>
            </w:pPr>
            <w:r w:rsidRPr="006C433E">
              <w:rPr>
                <w:rFonts w:asciiTheme="majorHAnsi" w:hAnsiTheme="majorHAnsi" w:cstheme="majorHAnsi"/>
                <w:b w:val="0"/>
                <w:bCs w:val="0"/>
                <w:sz w:val="20"/>
                <w:szCs w:val="20"/>
              </w:rPr>
              <w:t>Development of a probe that allows the direct measurement of the dielectric permittivity over a wide frequency range that can be used for calibrating the non-invasive sensing system.</w:t>
            </w:r>
          </w:p>
          <w:p w14:paraId="43D752F4" w14:textId="77777777" w:rsidR="006C433E" w:rsidRPr="006C433E" w:rsidRDefault="006C433E" w:rsidP="006C433E">
            <w:pPr>
              <w:pStyle w:val="ListParagraph"/>
              <w:numPr>
                <w:ilvl w:val="0"/>
                <w:numId w:val="39"/>
              </w:numPr>
              <w:jc w:val="both"/>
              <w:rPr>
                <w:rFonts w:asciiTheme="majorHAnsi" w:hAnsiTheme="majorHAnsi" w:cstheme="majorHAnsi"/>
                <w:b w:val="0"/>
                <w:bCs w:val="0"/>
                <w:sz w:val="20"/>
                <w:szCs w:val="20"/>
              </w:rPr>
            </w:pPr>
            <w:r w:rsidRPr="006C433E">
              <w:rPr>
                <w:rFonts w:asciiTheme="majorHAnsi" w:hAnsiTheme="majorHAnsi" w:cstheme="majorHAnsi"/>
                <w:b w:val="0"/>
                <w:bCs w:val="0"/>
                <w:sz w:val="20"/>
                <w:szCs w:val="20"/>
              </w:rPr>
              <w:t>Development of mixing equations for quantifying targeted soil parameters and state variables and to provide a comprehensive database that can be used to optimize and predict the success of mud farming.</w:t>
            </w:r>
          </w:p>
          <w:p w14:paraId="36B3C9E9" w14:textId="3F4DED89" w:rsidR="00F40769" w:rsidRPr="00F40769" w:rsidRDefault="00F40769" w:rsidP="00F40769">
            <w:pPr>
              <w:pStyle w:val="BodyText"/>
              <w:spacing w:after="0"/>
              <w:rPr>
                <w:b w:val="0"/>
                <w:bCs w:val="0"/>
                <w:sz w:val="20"/>
                <w:szCs w:val="20"/>
              </w:rPr>
            </w:pPr>
          </w:p>
          <w:p w14:paraId="64E61A54" w14:textId="548ED11A" w:rsidR="006C433E" w:rsidRDefault="001868BA" w:rsidP="006C433E">
            <w:pPr>
              <w:jc w:val="both"/>
              <w:rPr>
                <w:rFonts w:asciiTheme="majorHAnsi" w:hAnsiTheme="majorHAnsi" w:cstheme="majorHAnsi"/>
                <w:sz w:val="20"/>
                <w:szCs w:val="20"/>
              </w:rPr>
            </w:pPr>
            <w:r>
              <w:rPr>
                <w:rFonts w:asciiTheme="majorHAnsi" w:hAnsiTheme="majorHAnsi" w:cstheme="majorHAnsi"/>
                <w:b w:val="0"/>
                <w:bCs w:val="0"/>
                <w:sz w:val="20"/>
                <w:szCs w:val="20"/>
              </w:rPr>
              <w:t>Entering FY21</w:t>
            </w:r>
            <w:r w:rsidR="006C433E">
              <w:rPr>
                <w:rFonts w:asciiTheme="majorHAnsi" w:hAnsiTheme="majorHAnsi" w:cstheme="majorHAnsi"/>
                <w:b w:val="0"/>
                <w:bCs w:val="0"/>
                <w:sz w:val="20"/>
                <w:szCs w:val="20"/>
              </w:rPr>
              <w:t>,</w:t>
            </w:r>
            <w:r w:rsidR="006C433E" w:rsidRPr="00F40769">
              <w:rPr>
                <w:rFonts w:asciiTheme="majorHAnsi" w:hAnsiTheme="majorHAnsi" w:cstheme="majorHAnsi"/>
                <w:b w:val="0"/>
                <w:bCs w:val="0"/>
                <w:sz w:val="20"/>
                <w:szCs w:val="20"/>
              </w:rPr>
              <w:t xml:space="preserve"> Amphitec continued </w:t>
            </w:r>
            <w:r>
              <w:rPr>
                <w:rFonts w:asciiTheme="majorHAnsi" w:hAnsiTheme="majorHAnsi" w:cstheme="majorHAnsi"/>
                <w:b w:val="0"/>
                <w:bCs w:val="0"/>
                <w:sz w:val="20"/>
                <w:szCs w:val="20"/>
              </w:rPr>
              <w:t xml:space="preserve">investigative and experimental to evaluate the initial </w:t>
            </w:r>
            <w:r w:rsidR="006C433E" w:rsidRPr="00F40769">
              <w:rPr>
                <w:rFonts w:asciiTheme="majorHAnsi" w:hAnsiTheme="majorHAnsi" w:cstheme="majorHAnsi"/>
                <w:b w:val="0"/>
                <w:bCs w:val="0"/>
                <w:sz w:val="20"/>
                <w:szCs w:val="20"/>
              </w:rPr>
              <w:t xml:space="preserve">hypothesis that </w:t>
            </w:r>
            <w:r>
              <w:rPr>
                <w:rFonts w:asciiTheme="majorHAnsi" w:hAnsiTheme="majorHAnsi" w:cstheme="majorHAnsi"/>
                <w:b w:val="0"/>
                <w:bCs w:val="0"/>
                <w:sz w:val="20"/>
                <w:szCs w:val="20"/>
              </w:rPr>
              <w:t xml:space="preserve">by developing a </w:t>
            </w:r>
            <w:r w:rsidR="006C433E" w:rsidRPr="00F40769">
              <w:rPr>
                <w:rFonts w:asciiTheme="majorHAnsi" w:hAnsiTheme="majorHAnsi" w:cstheme="majorHAnsi"/>
                <w:b w:val="0"/>
                <w:bCs w:val="0"/>
                <w:sz w:val="20"/>
                <w:szCs w:val="20"/>
              </w:rPr>
              <w:t xml:space="preserve">robust </w:t>
            </w:r>
            <w:r>
              <w:rPr>
                <w:rFonts w:asciiTheme="majorHAnsi" w:hAnsiTheme="majorHAnsi" w:cstheme="majorHAnsi"/>
                <w:b w:val="0"/>
                <w:bCs w:val="0"/>
                <w:sz w:val="20"/>
                <w:szCs w:val="20"/>
              </w:rPr>
              <w:t xml:space="preserve">real time </w:t>
            </w:r>
            <w:r w:rsidR="006C433E" w:rsidRPr="00F40769">
              <w:rPr>
                <w:rFonts w:asciiTheme="majorHAnsi" w:hAnsiTheme="majorHAnsi" w:cstheme="majorHAnsi"/>
                <w:b w:val="0"/>
                <w:bCs w:val="0"/>
                <w:sz w:val="20"/>
                <w:szCs w:val="20"/>
              </w:rPr>
              <w:t>tailings sensor</w:t>
            </w:r>
            <w:r>
              <w:rPr>
                <w:rFonts w:asciiTheme="majorHAnsi" w:hAnsiTheme="majorHAnsi" w:cstheme="majorHAnsi"/>
                <w:b w:val="0"/>
                <w:bCs w:val="0"/>
                <w:sz w:val="20"/>
                <w:szCs w:val="20"/>
              </w:rPr>
              <w:t xml:space="preserve"> that can be attached to the </w:t>
            </w:r>
            <w:r w:rsidR="0087677D">
              <w:rPr>
                <w:rFonts w:asciiTheme="majorHAnsi" w:hAnsiTheme="majorHAnsi" w:cstheme="majorHAnsi"/>
                <w:b w:val="0"/>
                <w:bCs w:val="0"/>
                <w:sz w:val="20"/>
                <w:szCs w:val="20"/>
              </w:rPr>
              <w:t>MudMaster</w:t>
            </w:r>
            <w:r>
              <w:rPr>
                <w:rFonts w:asciiTheme="majorHAnsi" w:hAnsiTheme="majorHAnsi" w:cstheme="majorHAnsi"/>
                <w:b w:val="0"/>
                <w:bCs w:val="0"/>
                <w:sz w:val="20"/>
                <w:szCs w:val="20"/>
              </w:rPr>
              <w:t>, it will be possible</w:t>
            </w:r>
            <w:r w:rsidR="006C433E" w:rsidRPr="00F40769">
              <w:rPr>
                <w:rFonts w:asciiTheme="majorHAnsi" w:hAnsiTheme="majorHAnsi" w:cstheme="majorHAnsi"/>
                <w:b w:val="0"/>
                <w:bCs w:val="0"/>
                <w:sz w:val="20"/>
                <w:szCs w:val="20"/>
              </w:rPr>
              <w:t xml:space="preserve"> to remotely determine tailings characteristics in a range of mineral commodities</w:t>
            </w:r>
            <w:r>
              <w:rPr>
                <w:rFonts w:asciiTheme="majorHAnsi" w:hAnsiTheme="majorHAnsi" w:cstheme="majorHAnsi"/>
                <w:b w:val="0"/>
                <w:bCs w:val="0"/>
                <w:sz w:val="20"/>
                <w:szCs w:val="20"/>
              </w:rPr>
              <w:t xml:space="preserve"> and provide </w:t>
            </w:r>
            <w:r w:rsidR="006C433E" w:rsidRPr="00F40769">
              <w:rPr>
                <w:rFonts w:asciiTheme="majorHAnsi" w:hAnsiTheme="majorHAnsi" w:cstheme="majorHAnsi"/>
                <w:b w:val="0"/>
                <w:bCs w:val="0"/>
                <w:sz w:val="20"/>
                <w:szCs w:val="20"/>
              </w:rPr>
              <w:t>real time material updates on the properties of the</w:t>
            </w:r>
            <w:r>
              <w:rPr>
                <w:rFonts w:asciiTheme="majorHAnsi" w:hAnsiTheme="majorHAnsi" w:cstheme="majorHAnsi"/>
                <w:b w:val="0"/>
                <w:bCs w:val="0"/>
                <w:sz w:val="20"/>
                <w:szCs w:val="20"/>
              </w:rPr>
              <w:t xml:space="preserve"> slurry as the equipment moves through the</w:t>
            </w:r>
            <w:r w:rsidR="006C433E" w:rsidRPr="00F40769">
              <w:rPr>
                <w:rFonts w:asciiTheme="majorHAnsi" w:hAnsiTheme="majorHAnsi" w:cstheme="majorHAnsi"/>
                <w:b w:val="0"/>
                <w:bCs w:val="0"/>
                <w:sz w:val="20"/>
                <w:szCs w:val="20"/>
              </w:rPr>
              <w:t xml:space="preserve"> tailings.</w:t>
            </w:r>
          </w:p>
          <w:p w14:paraId="03F5DE9B" w14:textId="0729E95A" w:rsidR="006C433E" w:rsidRDefault="006C433E" w:rsidP="006C433E">
            <w:pPr>
              <w:jc w:val="both"/>
              <w:rPr>
                <w:rFonts w:asciiTheme="majorHAnsi" w:hAnsiTheme="majorHAnsi" w:cstheme="majorHAnsi"/>
                <w:sz w:val="20"/>
                <w:szCs w:val="20"/>
              </w:rPr>
            </w:pPr>
          </w:p>
          <w:p w14:paraId="4E102536" w14:textId="23850D23" w:rsidR="006C433E" w:rsidRDefault="006C433E" w:rsidP="006C433E">
            <w:pPr>
              <w:jc w:val="both"/>
              <w:rPr>
                <w:rFonts w:asciiTheme="majorHAnsi" w:hAnsiTheme="majorHAnsi" w:cstheme="majorHAnsi"/>
                <w:sz w:val="20"/>
                <w:szCs w:val="20"/>
              </w:rPr>
            </w:pPr>
            <w:r>
              <w:rPr>
                <w:rFonts w:asciiTheme="majorHAnsi" w:hAnsiTheme="majorHAnsi" w:cstheme="majorHAnsi"/>
                <w:b w:val="0"/>
                <w:bCs w:val="0"/>
                <w:sz w:val="20"/>
                <w:szCs w:val="20"/>
              </w:rPr>
              <w:t>Whilst Amphitec’s hypothesis is based on sound scientific</w:t>
            </w:r>
            <w:r w:rsidR="001868BA">
              <w:rPr>
                <w:rFonts w:asciiTheme="majorHAnsi" w:hAnsiTheme="majorHAnsi" w:cstheme="majorHAnsi"/>
                <w:b w:val="0"/>
                <w:bCs w:val="0"/>
                <w:sz w:val="20"/>
                <w:szCs w:val="20"/>
              </w:rPr>
              <w:t xml:space="preserve"> </w:t>
            </w:r>
            <w:r>
              <w:rPr>
                <w:rFonts w:asciiTheme="majorHAnsi" w:hAnsiTheme="majorHAnsi" w:cstheme="majorHAnsi"/>
                <w:b w:val="0"/>
                <w:bCs w:val="0"/>
                <w:sz w:val="20"/>
                <w:szCs w:val="20"/>
              </w:rPr>
              <w:t xml:space="preserve">principles and a comprehensive understanding of </w:t>
            </w:r>
            <w:r w:rsidR="001868BA">
              <w:rPr>
                <w:rFonts w:asciiTheme="majorHAnsi" w:hAnsiTheme="majorHAnsi" w:cstheme="majorHAnsi"/>
                <w:b w:val="0"/>
                <w:bCs w:val="0"/>
                <w:sz w:val="20"/>
                <w:szCs w:val="20"/>
              </w:rPr>
              <w:t>tailing management technology (both hardware and software),</w:t>
            </w:r>
            <w:r>
              <w:rPr>
                <w:rFonts w:asciiTheme="majorHAnsi" w:hAnsiTheme="majorHAnsi" w:cstheme="majorHAnsi"/>
                <w:b w:val="0"/>
                <w:bCs w:val="0"/>
                <w:sz w:val="20"/>
                <w:szCs w:val="20"/>
              </w:rPr>
              <w:t xml:space="preserve"> the dearth of comparable technology currently available</w:t>
            </w:r>
            <w:r w:rsidR="00E43CB9">
              <w:rPr>
                <w:rFonts w:asciiTheme="majorHAnsi" w:hAnsiTheme="majorHAnsi" w:cstheme="majorHAnsi"/>
                <w:b w:val="0"/>
                <w:bCs w:val="0"/>
                <w:sz w:val="20"/>
                <w:szCs w:val="20"/>
              </w:rPr>
              <w:t>,</w:t>
            </w:r>
            <w:r>
              <w:rPr>
                <w:rFonts w:asciiTheme="majorHAnsi" w:hAnsiTheme="majorHAnsi" w:cstheme="majorHAnsi"/>
                <w:b w:val="0"/>
                <w:bCs w:val="0"/>
                <w:sz w:val="20"/>
                <w:szCs w:val="20"/>
              </w:rPr>
              <w:t xml:space="preserve"> and the complexity introduced from the interoperability of the overall system and variables introduced at every level of the operations (i.e., the type of material mined, the processes that the mine uses, the type of soil, the t</w:t>
            </w:r>
            <w:r w:rsidR="006C27DC">
              <w:rPr>
                <w:rFonts w:asciiTheme="majorHAnsi" w:hAnsiTheme="majorHAnsi" w:cstheme="majorHAnsi"/>
                <w:b w:val="0"/>
                <w:bCs w:val="0"/>
                <w:sz w:val="20"/>
                <w:szCs w:val="20"/>
              </w:rPr>
              <w:t>yp</w:t>
            </w:r>
            <w:r>
              <w:rPr>
                <w:rFonts w:asciiTheme="majorHAnsi" w:hAnsiTheme="majorHAnsi" w:cstheme="majorHAnsi"/>
                <w:b w:val="0"/>
                <w:bCs w:val="0"/>
                <w:sz w:val="20"/>
                <w:szCs w:val="20"/>
              </w:rPr>
              <w:t xml:space="preserve">e of the mining operation, the </w:t>
            </w:r>
            <w:r w:rsidR="00E43CB9">
              <w:rPr>
                <w:rFonts w:asciiTheme="majorHAnsi" w:hAnsiTheme="majorHAnsi" w:cstheme="majorHAnsi"/>
                <w:b w:val="0"/>
                <w:bCs w:val="0"/>
                <w:sz w:val="20"/>
                <w:szCs w:val="20"/>
              </w:rPr>
              <w:t>extent</w:t>
            </w:r>
            <w:r>
              <w:rPr>
                <w:rFonts w:asciiTheme="majorHAnsi" w:hAnsiTheme="majorHAnsi" w:cstheme="majorHAnsi"/>
                <w:b w:val="0"/>
                <w:bCs w:val="0"/>
                <w:sz w:val="20"/>
                <w:szCs w:val="20"/>
              </w:rPr>
              <w:t xml:space="preserve"> of planning for tailings processing etc.), </w:t>
            </w:r>
            <w:r w:rsidR="001868BA">
              <w:rPr>
                <w:rFonts w:asciiTheme="majorHAnsi" w:hAnsiTheme="majorHAnsi" w:cstheme="majorHAnsi"/>
                <w:b w:val="0"/>
                <w:bCs w:val="0"/>
                <w:sz w:val="20"/>
                <w:szCs w:val="20"/>
              </w:rPr>
              <w:t xml:space="preserve">meant that </w:t>
            </w:r>
            <w:r>
              <w:rPr>
                <w:rFonts w:asciiTheme="majorHAnsi" w:hAnsiTheme="majorHAnsi" w:cstheme="majorHAnsi"/>
                <w:b w:val="0"/>
                <w:bCs w:val="0"/>
                <w:sz w:val="20"/>
                <w:szCs w:val="20"/>
              </w:rPr>
              <w:t xml:space="preserve">there is no ability to establish whether the proposed </w:t>
            </w:r>
            <w:r w:rsidR="001868BA">
              <w:rPr>
                <w:rFonts w:asciiTheme="majorHAnsi" w:hAnsiTheme="majorHAnsi" w:cstheme="majorHAnsi"/>
                <w:b w:val="0"/>
                <w:bCs w:val="0"/>
                <w:sz w:val="20"/>
                <w:szCs w:val="20"/>
              </w:rPr>
              <w:t>technology can achieve the various technical objectives concurrently. Accordingly, technical personnel (in concert with the University of Queensland</w:t>
            </w:r>
            <w:r w:rsidR="00FE1033">
              <w:rPr>
                <w:rFonts w:asciiTheme="majorHAnsi" w:hAnsiTheme="majorHAnsi" w:cstheme="majorHAnsi"/>
                <w:b w:val="0"/>
                <w:bCs w:val="0"/>
                <w:sz w:val="20"/>
                <w:szCs w:val="20"/>
              </w:rPr>
              <w:t xml:space="preserve"> (UQ)</w:t>
            </w:r>
            <w:r w:rsidR="001868BA">
              <w:rPr>
                <w:rFonts w:asciiTheme="majorHAnsi" w:hAnsiTheme="majorHAnsi" w:cstheme="majorHAnsi"/>
                <w:b w:val="0"/>
                <w:bCs w:val="0"/>
                <w:sz w:val="20"/>
                <w:szCs w:val="20"/>
              </w:rPr>
              <w:t>) established that it will need to undertake a series of experimental activities focused on developing new knowledge in the form of technical advancements, which will assist in the development of a</w:t>
            </w:r>
            <w:r w:rsidR="00E057DB">
              <w:rPr>
                <w:rFonts w:asciiTheme="majorHAnsi" w:hAnsiTheme="majorHAnsi" w:cstheme="majorHAnsi"/>
                <w:b w:val="0"/>
                <w:bCs w:val="0"/>
                <w:sz w:val="20"/>
                <w:szCs w:val="20"/>
              </w:rPr>
              <w:t xml:space="preserve"> </w:t>
            </w:r>
            <w:r w:rsidR="001868BA">
              <w:rPr>
                <w:rFonts w:asciiTheme="majorHAnsi" w:hAnsiTheme="majorHAnsi" w:cstheme="majorHAnsi"/>
                <w:b w:val="0"/>
                <w:bCs w:val="0"/>
                <w:sz w:val="20"/>
                <w:szCs w:val="20"/>
              </w:rPr>
              <w:t xml:space="preserve">robust tailings sensor that can remotely determine tailings characteristics in a range mineral </w:t>
            </w:r>
            <w:proofErr w:type="gramStart"/>
            <w:r w:rsidR="001868BA">
              <w:rPr>
                <w:rFonts w:asciiTheme="majorHAnsi" w:hAnsiTheme="majorHAnsi" w:cstheme="majorHAnsi"/>
                <w:b w:val="0"/>
                <w:bCs w:val="0"/>
                <w:sz w:val="20"/>
                <w:szCs w:val="20"/>
              </w:rPr>
              <w:t>commodities</w:t>
            </w:r>
            <w:proofErr w:type="gramEnd"/>
            <w:r w:rsidR="001868BA">
              <w:rPr>
                <w:rFonts w:asciiTheme="majorHAnsi" w:hAnsiTheme="majorHAnsi" w:cstheme="majorHAnsi"/>
                <w:b w:val="0"/>
                <w:bCs w:val="0"/>
                <w:sz w:val="20"/>
                <w:szCs w:val="20"/>
              </w:rPr>
              <w:t xml:space="preserve">.  </w:t>
            </w:r>
          </w:p>
          <w:p w14:paraId="6FCCA609" w14:textId="77777777" w:rsidR="001945D0" w:rsidRPr="00F40769" w:rsidRDefault="001945D0" w:rsidP="00FE1033">
            <w:pPr>
              <w:jc w:val="both"/>
              <w:rPr>
                <w:rFonts w:asciiTheme="majorHAnsi" w:hAnsiTheme="majorHAnsi" w:cstheme="majorHAnsi"/>
                <w:b w:val="0"/>
                <w:bCs w:val="0"/>
                <w:szCs w:val="20"/>
              </w:rPr>
            </w:pPr>
          </w:p>
        </w:tc>
      </w:tr>
    </w:tbl>
    <w:p w14:paraId="58370889" w14:textId="24CC8111" w:rsidR="001945D0" w:rsidRDefault="001945D0"/>
    <w:tbl>
      <w:tblPr>
        <w:tblStyle w:val="GridTable1Light-Accent3"/>
        <w:tblW w:w="9781" w:type="dxa"/>
        <w:tblInd w:w="5" w:type="dxa"/>
        <w:tblLook w:val="04A0" w:firstRow="1" w:lastRow="0" w:firstColumn="1" w:lastColumn="0" w:noHBand="0" w:noVBand="1"/>
      </w:tblPr>
      <w:tblGrid>
        <w:gridCol w:w="7650"/>
        <w:gridCol w:w="24"/>
        <w:gridCol w:w="2107"/>
      </w:tblGrid>
      <w:tr w:rsidR="001945D0" w:rsidRPr="007C18C1" w14:paraId="7A74991A" w14:textId="77777777" w:rsidTr="001945D0">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1" w:type="dxa"/>
            <w:gridSpan w:val="3"/>
            <w:vAlign w:val="center"/>
          </w:tcPr>
          <w:p w14:paraId="66703A2C" w14:textId="77777777" w:rsidR="001945D0" w:rsidRPr="009D61E9" w:rsidRDefault="001945D0" w:rsidP="001945D0">
            <w:pPr>
              <w:pStyle w:val="Heading3"/>
              <w:outlineLvl w:val="2"/>
            </w:pPr>
            <w:bookmarkStart w:id="60" w:name="_Toc100739517"/>
            <w:r w:rsidRPr="009D61E9">
              <w:lastRenderedPageBreak/>
              <w:t>New knowledge</w:t>
            </w:r>
            <w:bookmarkEnd w:id="60"/>
          </w:p>
        </w:tc>
      </w:tr>
      <w:tr w:rsidR="001945D0" w:rsidRPr="007C18C1" w14:paraId="7508600C" w14:textId="77777777" w:rsidTr="00F26687">
        <w:trPr>
          <w:trHeight w:val="20"/>
        </w:trPr>
        <w:tc>
          <w:tcPr>
            <w:cnfStyle w:val="001000000000" w:firstRow="0" w:lastRow="0" w:firstColumn="1" w:lastColumn="0" w:oddVBand="0" w:evenVBand="0" w:oddHBand="0" w:evenHBand="0" w:firstRowFirstColumn="0" w:firstRowLastColumn="0" w:lastRowFirstColumn="0" w:lastRowLastColumn="0"/>
            <w:tcW w:w="7674" w:type="dxa"/>
            <w:gridSpan w:val="2"/>
            <w:tcBorders>
              <w:bottom w:val="single" w:sz="4" w:space="0" w:color="FFFFFF" w:themeColor="background1"/>
              <w:right w:val="single" w:sz="4" w:space="0" w:color="FFFFFF" w:themeColor="background1"/>
            </w:tcBorders>
            <w:shd w:val="clear" w:color="auto" w:fill="FFFFFF" w:themeFill="background1"/>
          </w:tcPr>
          <w:p w14:paraId="66226298" w14:textId="77777777" w:rsidR="001945D0" w:rsidRPr="00AC15B2" w:rsidRDefault="001945D0" w:rsidP="00F26687">
            <w:pPr>
              <w:pStyle w:val="Subheading"/>
              <w:rPr>
                <w:b/>
                <w:bCs/>
                <w:i/>
                <w:iCs/>
                <w:sz w:val="18"/>
                <w:szCs w:val="18"/>
              </w:rPr>
            </w:pPr>
            <w:r w:rsidRPr="00AC15B2">
              <w:rPr>
                <w:i/>
                <w:iCs/>
                <w:sz w:val="18"/>
                <w:szCs w:val="18"/>
              </w:rPr>
              <w:t>Were these R&amp;D activities undertaken for the substantial purpose of generating new knowledge?</w:t>
            </w:r>
          </w:p>
        </w:tc>
        <w:sdt>
          <w:sdtPr>
            <w:rPr>
              <w:sz w:val="18"/>
              <w:szCs w:val="18"/>
            </w:rPr>
            <w:id w:val="-1148433736"/>
            <w:placeholder>
              <w:docPart w:val="4266A3D1C39E427AB5C34C50271C461A"/>
            </w:placeholder>
            <w:dropDownList>
              <w:listItem w:displayText="Yes" w:value="Yes"/>
              <w:listItem w:displayText="No" w:value="No"/>
            </w:dropDownList>
          </w:sdtPr>
          <w:sdtEndPr/>
          <w:sdtContent>
            <w:tc>
              <w:tcPr>
                <w:tcW w:w="2107" w:type="dxa"/>
                <w:tcBorders>
                  <w:left w:val="single" w:sz="4" w:space="0" w:color="FFFFFF" w:themeColor="background1"/>
                  <w:bottom w:val="single" w:sz="4" w:space="0" w:color="FFFFFF" w:themeColor="background1"/>
                </w:tcBorders>
                <w:shd w:val="clear" w:color="auto" w:fill="FFFFFF" w:themeFill="background1"/>
              </w:tcPr>
              <w:p w14:paraId="502D4DA4" w14:textId="77777777" w:rsidR="001945D0" w:rsidRPr="00AC15B2" w:rsidRDefault="001945D0" w:rsidP="00F26687">
                <w:pPr>
                  <w:pStyle w:val="Subheading"/>
                  <w:cnfStyle w:val="000000000000" w:firstRow="0" w:lastRow="0" w:firstColumn="0" w:lastColumn="0" w:oddVBand="0" w:evenVBand="0" w:oddHBand="0" w:evenHBand="0" w:firstRowFirstColumn="0" w:firstRowLastColumn="0" w:lastRowFirstColumn="0" w:lastRowLastColumn="0"/>
                  <w:rPr>
                    <w:i/>
                    <w:iCs/>
                    <w:sz w:val="18"/>
                    <w:szCs w:val="18"/>
                  </w:rPr>
                </w:pPr>
                <w:r w:rsidRPr="006E69A4">
                  <w:rPr>
                    <w:sz w:val="18"/>
                    <w:szCs w:val="18"/>
                  </w:rPr>
                  <w:t>Yes</w:t>
                </w:r>
              </w:p>
            </w:tc>
          </w:sdtContent>
        </w:sdt>
      </w:tr>
      <w:tr w:rsidR="001945D0" w:rsidRPr="007C18C1" w14:paraId="226B7338" w14:textId="77777777" w:rsidTr="00F26687">
        <w:trPr>
          <w:trHeight w:val="283"/>
        </w:trPr>
        <w:tc>
          <w:tcPr>
            <w:cnfStyle w:val="001000000000" w:firstRow="0" w:lastRow="0" w:firstColumn="1" w:lastColumn="0" w:oddVBand="0" w:evenVBand="0" w:oddHBand="0" w:evenHBand="0" w:firstRowFirstColumn="0" w:firstRowLastColumn="0" w:lastRowFirstColumn="0" w:lastRowLastColumn="0"/>
            <w:tcW w:w="7650" w:type="dxa"/>
            <w:tcBorders>
              <w:bottom w:val="single" w:sz="4" w:space="0" w:color="FFFFFF" w:themeColor="background1"/>
              <w:right w:val="nil"/>
            </w:tcBorders>
            <w:shd w:val="clear" w:color="auto" w:fill="FFFFFF" w:themeFill="background1"/>
            <w:vAlign w:val="center"/>
          </w:tcPr>
          <w:p w14:paraId="05381254" w14:textId="77777777" w:rsidR="001945D0" w:rsidRPr="00A02F30" w:rsidRDefault="001945D0" w:rsidP="00F26687">
            <w:pPr>
              <w:pStyle w:val="Response"/>
              <w:rPr>
                <w:b w:val="0"/>
                <w:bCs w:val="0"/>
              </w:rPr>
            </w:pPr>
          </w:p>
        </w:tc>
        <w:tc>
          <w:tcPr>
            <w:tcW w:w="2131" w:type="dxa"/>
            <w:gridSpan w:val="2"/>
            <w:tcBorders>
              <w:left w:val="nil"/>
              <w:bottom w:val="single" w:sz="4" w:space="0" w:color="FFFFFF" w:themeColor="background1"/>
            </w:tcBorders>
            <w:shd w:val="clear" w:color="auto" w:fill="FFFFFF" w:themeFill="background1"/>
            <w:vAlign w:val="center"/>
          </w:tcPr>
          <w:p w14:paraId="5323E094" w14:textId="77777777" w:rsidR="001945D0" w:rsidRPr="0089649C" w:rsidRDefault="001945D0" w:rsidP="00F26687">
            <w:pPr>
              <w:pStyle w:val="Response"/>
              <w:jc w:val="right"/>
              <w:cnfStyle w:val="000000000000" w:firstRow="0" w:lastRow="0" w:firstColumn="0" w:lastColumn="0" w:oddVBand="0" w:evenVBand="0" w:oddHBand="0" w:evenHBand="0" w:firstRowFirstColumn="0" w:firstRowLastColumn="0" w:lastRowFirstColumn="0" w:lastRowLastColumn="0"/>
              <w:rPr>
                <w:b/>
                <w:bCs/>
                <w:sz w:val="16"/>
                <w:szCs w:val="16"/>
              </w:rPr>
            </w:pPr>
            <w:r w:rsidRPr="0089649C">
              <w:rPr>
                <w:b/>
                <w:bCs/>
                <w:i/>
                <w:iCs/>
                <w:color w:val="FF0000"/>
                <w:sz w:val="16"/>
                <w:szCs w:val="16"/>
              </w:rPr>
              <w:t>1000 Character Limit</w:t>
            </w:r>
          </w:p>
        </w:tc>
      </w:tr>
      <w:tr w:rsidR="001945D0" w:rsidRPr="007C18C1" w14:paraId="3FED71A0" w14:textId="77777777" w:rsidTr="00FE1033">
        <w:trPr>
          <w:trHeight w:val="1849"/>
        </w:trPr>
        <w:tc>
          <w:tcPr>
            <w:cnfStyle w:val="001000000000" w:firstRow="0" w:lastRow="0" w:firstColumn="1" w:lastColumn="0" w:oddVBand="0" w:evenVBand="0" w:oddHBand="0" w:evenHBand="0" w:firstRowFirstColumn="0" w:firstRowLastColumn="0" w:lastRowFirstColumn="0" w:lastRowLastColumn="0"/>
            <w:tcW w:w="0" w:type="dxa"/>
            <w:gridSpan w:val="3"/>
            <w:tcBorders>
              <w:top w:val="single" w:sz="4" w:space="0" w:color="FFFFFF" w:themeColor="background1"/>
            </w:tcBorders>
            <w:vAlign w:val="center"/>
          </w:tcPr>
          <w:p w14:paraId="51B9BFAD" w14:textId="5A77D98C" w:rsidR="006C433E" w:rsidRPr="00994F21" w:rsidRDefault="006C433E" w:rsidP="001868BA">
            <w:pPr>
              <w:rPr>
                <w:rFonts w:asciiTheme="majorHAnsi" w:hAnsiTheme="majorHAnsi" w:cstheme="majorHAnsi"/>
                <w:b w:val="0"/>
                <w:bCs w:val="0"/>
                <w:sz w:val="20"/>
                <w:szCs w:val="20"/>
              </w:rPr>
            </w:pPr>
            <w:r w:rsidRPr="00994F21">
              <w:rPr>
                <w:rFonts w:asciiTheme="majorHAnsi" w:hAnsiTheme="majorHAnsi" w:cstheme="majorHAnsi"/>
                <w:b w:val="0"/>
                <w:bCs w:val="0"/>
                <w:sz w:val="20"/>
                <w:szCs w:val="20"/>
              </w:rPr>
              <w:t xml:space="preserve">The primary objective and purpose of these activities is to develop new knowledge regarding the </w:t>
            </w:r>
            <w:r w:rsidR="001868BA" w:rsidRPr="00994F21">
              <w:rPr>
                <w:rFonts w:asciiTheme="majorHAnsi" w:hAnsiTheme="majorHAnsi" w:cstheme="majorHAnsi"/>
                <w:b w:val="0"/>
                <w:bCs w:val="0"/>
                <w:sz w:val="20"/>
                <w:szCs w:val="20"/>
              </w:rPr>
              <w:t xml:space="preserve">relationships between numerous variables, impacting the ability to develop a method for quantifying in real time the density of soil waste and soft soil based on electromagnetic measurements results to improve TSF management and safety.  The new knowledge that will be generated includes: </w:t>
            </w:r>
          </w:p>
          <w:p w14:paraId="6AE57BC1" w14:textId="00C98990" w:rsidR="001868BA" w:rsidRPr="00994F21" w:rsidRDefault="001868BA" w:rsidP="001868BA">
            <w:pPr>
              <w:rPr>
                <w:rFonts w:asciiTheme="majorHAnsi" w:hAnsiTheme="majorHAnsi" w:cstheme="majorHAnsi"/>
                <w:b w:val="0"/>
                <w:bCs w:val="0"/>
                <w:sz w:val="20"/>
                <w:szCs w:val="20"/>
              </w:rPr>
            </w:pPr>
          </w:p>
          <w:p w14:paraId="7A51509D" w14:textId="6D5722E8" w:rsidR="001868BA" w:rsidRPr="00994F21" w:rsidRDefault="001868BA" w:rsidP="001868BA">
            <w:pPr>
              <w:pStyle w:val="ListParagraph"/>
              <w:numPr>
                <w:ilvl w:val="0"/>
                <w:numId w:val="56"/>
              </w:numPr>
              <w:rPr>
                <w:rFonts w:asciiTheme="majorHAnsi" w:hAnsiTheme="majorHAnsi" w:cstheme="majorHAnsi"/>
                <w:b w:val="0"/>
                <w:bCs w:val="0"/>
                <w:sz w:val="20"/>
                <w:szCs w:val="20"/>
              </w:rPr>
            </w:pPr>
            <w:r w:rsidRPr="00994F21">
              <w:rPr>
                <w:rFonts w:asciiTheme="majorHAnsi" w:hAnsiTheme="majorHAnsi" w:cstheme="majorHAnsi"/>
                <w:b w:val="0"/>
                <w:bCs w:val="0"/>
                <w:sz w:val="20"/>
                <w:szCs w:val="20"/>
              </w:rPr>
              <w:t>Ability to develop robust and precise remote sensor for real-time analysis of tailings properties to allow machine operation to be better aligned to the constantly changing tailings properties.</w:t>
            </w:r>
          </w:p>
          <w:p w14:paraId="026B5DF0" w14:textId="16746527" w:rsidR="001868BA" w:rsidRPr="00994F21" w:rsidRDefault="001868BA" w:rsidP="001868BA">
            <w:pPr>
              <w:pStyle w:val="ListParagraph"/>
              <w:numPr>
                <w:ilvl w:val="0"/>
                <w:numId w:val="56"/>
              </w:numPr>
              <w:rPr>
                <w:rFonts w:asciiTheme="majorHAnsi" w:hAnsiTheme="majorHAnsi" w:cstheme="majorHAnsi"/>
                <w:b w:val="0"/>
                <w:bCs w:val="0"/>
                <w:sz w:val="20"/>
                <w:szCs w:val="20"/>
              </w:rPr>
            </w:pPr>
            <w:r w:rsidRPr="00994F21">
              <w:rPr>
                <w:rFonts w:asciiTheme="majorHAnsi" w:hAnsiTheme="majorHAnsi" w:cstheme="majorHAnsi"/>
                <w:b w:val="0"/>
                <w:bCs w:val="0"/>
                <w:sz w:val="20"/>
                <w:szCs w:val="20"/>
              </w:rPr>
              <w:t>Ability to integrate this data stream into specific algorithms required to operate a MudMaster® autonomously.</w:t>
            </w:r>
          </w:p>
          <w:p w14:paraId="650B6D42" w14:textId="408B28B6" w:rsidR="001868BA" w:rsidRPr="00994F21" w:rsidRDefault="001868BA" w:rsidP="001868BA">
            <w:pPr>
              <w:pStyle w:val="ListParagraph"/>
              <w:numPr>
                <w:ilvl w:val="0"/>
                <w:numId w:val="56"/>
              </w:numPr>
              <w:rPr>
                <w:rFonts w:asciiTheme="majorHAnsi" w:hAnsiTheme="majorHAnsi" w:cstheme="majorHAnsi"/>
                <w:b w:val="0"/>
                <w:bCs w:val="0"/>
                <w:sz w:val="20"/>
                <w:szCs w:val="20"/>
              </w:rPr>
            </w:pPr>
            <w:r w:rsidRPr="00994F21">
              <w:rPr>
                <w:rFonts w:asciiTheme="majorHAnsi" w:hAnsiTheme="majorHAnsi" w:cstheme="majorHAnsi"/>
                <w:b w:val="0"/>
                <w:bCs w:val="0"/>
                <w:sz w:val="20"/>
                <w:szCs w:val="20"/>
              </w:rPr>
              <w:t xml:space="preserve">Ability to fabricate a fully electric autonomous MudMaster® that will allow Amphitec to produce at scale an electric vehicle manufacturing process in Australia. </w:t>
            </w:r>
          </w:p>
          <w:p w14:paraId="0F3002F0" w14:textId="18987906" w:rsidR="000F3DAC" w:rsidRPr="001868BA" w:rsidRDefault="000F3DAC" w:rsidP="00FE1033">
            <w:pPr>
              <w:rPr>
                <w:sz w:val="20"/>
                <w:szCs w:val="20"/>
              </w:rPr>
            </w:pPr>
          </w:p>
        </w:tc>
      </w:tr>
    </w:tbl>
    <w:p w14:paraId="5F0A5491" w14:textId="77777777" w:rsidR="001945D0" w:rsidRDefault="001945D0"/>
    <w:tbl>
      <w:tblPr>
        <w:tblStyle w:val="GridTable1Light-Accent3"/>
        <w:tblW w:w="9781" w:type="dxa"/>
        <w:tblInd w:w="5" w:type="dxa"/>
        <w:tblLook w:val="04A0" w:firstRow="1" w:lastRow="0" w:firstColumn="1" w:lastColumn="0" w:noHBand="0" w:noVBand="1"/>
      </w:tblPr>
      <w:tblGrid>
        <w:gridCol w:w="9781"/>
      </w:tblGrid>
      <w:tr w:rsidR="00E4609E" w:rsidRPr="00DE1E0F" w14:paraId="6ED8A344" w14:textId="77777777" w:rsidTr="001945D0">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5127619D" w14:textId="7A7B0E8A" w:rsidR="00E4609E" w:rsidRPr="009D61E9" w:rsidRDefault="009D61E9" w:rsidP="001945D0">
            <w:pPr>
              <w:pStyle w:val="Heading3"/>
              <w:outlineLvl w:val="2"/>
            </w:pPr>
            <w:bookmarkStart w:id="61" w:name="_Toc100739518"/>
            <w:bookmarkEnd w:id="58"/>
            <w:r w:rsidRPr="009D61E9">
              <w:t>Outcome cannot be known or determined</w:t>
            </w:r>
            <w:bookmarkEnd w:id="61"/>
          </w:p>
        </w:tc>
      </w:tr>
      <w:tr w:rsidR="00041DB4" w:rsidRPr="00E4609E" w14:paraId="0FEEBB5B" w14:textId="77777777" w:rsidTr="00FA0468">
        <w:trPr>
          <w:trHeight w:val="20"/>
        </w:trPr>
        <w:tc>
          <w:tcPr>
            <w:cnfStyle w:val="001000000000" w:firstRow="0" w:lastRow="0" w:firstColumn="1" w:lastColumn="0" w:oddVBand="0" w:evenVBand="0" w:oddHBand="0" w:evenHBand="0" w:firstRowFirstColumn="0" w:firstRowLastColumn="0" w:lastRowFirstColumn="0" w:lastRowLastColumn="0"/>
            <w:tcW w:w="9781" w:type="dxa"/>
            <w:tcBorders>
              <w:top w:val="single" w:sz="4" w:space="0" w:color="FFFFFF" w:themeColor="background1"/>
              <w:bottom w:val="single" w:sz="4" w:space="0" w:color="DBDBDB" w:themeColor="accent3" w:themeTint="66"/>
            </w:tcBorders>
            <w:shd w:val="clear" w:color="auto" w:fill="auto"/>
          </w:tcPr>
          <w:p w14:paraId="316522A4" w14:textId="6DC0E1CB" w:rsidR="00041DB4" w:rsidRPr="009049F6" w:rsidRDefault="00AC15B2" w:rsidP="0061245E">
            <w:pPr>
              <w:pStyle w:val="Subheading"/>
              <w:rPr>
                <w:b/>
                <w:bCs/>
                <w:i/>
                <w:iCs/>
                <w:sz w:val="18"/>
                <w:szCs w:val="18"/>
              </w:rPr>
            </w:pPr>
            <w:r w:rsidRPr="009049F6">
              <w:rPr>
                <w:b/>
                <w:bCs/>
                <w:i/>
                <w:iCs/>
                <w:sz w:val="18"/>
                <w:szCs w:val="18"/>
              </w:rPr>
              <w:t>Please select all that apply:</w:t>
            </w:r>
          </w:p>
        </w:tc>
      </w:tr>
    </w:tbl>
    <w:tbl>
      <w:tblPr>
        <w:tblStyle w:val="TableGrid2"/>
        <w:tblW w:w="9776" w:type="dxa"/>
        <w:tblLook w:val="04A0" w:firstRow="1" w:lastRow="0" w:firstColumn="1" w:lastColumn="0" w:noHBand="0" w:noVBand="1"/>
      </w:tblPr>
      <w:tblGrid>
        <w:gridCol w:w="562"/>
        <w:gridCol w:w="7513"/>
        <w:gridCol w:w="1701"/>
      </w:tblGrid>
      <w:tr w:rsidR="00AC15B2" w:rsidRPr="000A5329" w14:paraId="3D9B4E92" w14:textId="77777777" w:rsidTr="003A0616">
        <w:trPr>
          <w:trHeight w:val="371"/>
        </w:trPr>
        <w:sdt>
          <w:sdtPr>
            <w:id w:val="-1308622495"/>
            <w14:checkbox>
              <w14:checked w14:val="1"/>
              <w14:checkedState w14:val="00FC" w14:font="Wingdings"/>
              <w14:uncheckedState w14:val="2610" w14:font="MS Gothic"/>
            </w14:checkbox>
          </w:sdt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6D252E82" w14:textId="2E92CD66" w:rsidR="00AC15B2" w:rsidRPr="00326E30" w:rsidRDefault="006C433E" w:rsidP="0061245E">
                <w:pPr>
                  <w:pStyle w:val="Response"/>
                  <w:jc w:val="center"/>
                </w:pPr>
                <w:r w:rsidRPr="006C433E">
                  <w:sym w:font="Wingdings" w:char="F0FC"/>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467625F7" w14:textId="77777777" w:rsidR="00AC15B2" w:rsidRPr="009049F6" w:rsidRDefault="00AC15B2" w:rsidP="0061245E">
            <w:pPr>
              <w:pStyle w:val="Response"/>
              <w:rPr>
                <w:sz w:val="18"/>
                <w:szCs w:val="18"/>
              </w:rPr>
            </w:pPr>
            <w:r w:rsidRPr="009049F6">
              <w:rPr>
                <w:rFonts w:asciiTheme="majorHAnsi" w:hAnsiTheme="majorHAnsi"/>
                <w:sz w:val="18"/>
                <w:szCs w:val="18"/>
              </w:rPr>
              <w:t>There was no applicable information in scientific, technical, or professional literature or patents</w:t>
            </w:r>
          </w:p>
        </w:tc>
      </w:tr>
      <w:tr w:rsidR="00AC15B2" w:rsidRPr="000A5329" w14:paraId="79EDD473" w14:textId="77777777" w:rsidTr="003A0616">
        <w:trPr>
          <w:trHeight w:val="366"/>
        </w:trPr>
        <w:sdt>
          <w:sdtPr>
            <w:id w:val="804965604"/>
            <w14:checkbox>
              <w14:checked w14:val="1"/>
              <w14:checkedState w14:val="00FC" w14:font="Wingdings"/>
              <w14:uncheckedState w14:val="2610" w14:font="MS Gothic"/>
            </w14:checkbox>
          </w:sdt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0A2208B7" w14:textId="044F318D" w:rsidR="00AC15B2" w:rsidRPr="00326E30" w:rsidRDefault="006C433E" w:rsidP="0061245E">
                <w:pPr>
                  <w:pStyle w:val="Response"/>
                  <w:jc w:val="center"/>
                </w:pPr>
                <w:r w:rsidRPr="006C433E">
                  <w:sym w:font="Wingdings" w:char="F0FC"/>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56B50781" w14:textId="77777777" w:rsidR="00AC15B2" w:rsidRPr="009049F6" w:rsidRDefault="00AC15B2" w:rsidP="0061245E">
            <w:pPr>
              <w:pStyle w:val="Response"/>
              <w:rPr>
                <w:sz w:val="18"/>
                <w:szCs w:val="18"/>
              </w:rPr>
            </w:pPr>
            <w:r w:rsidRPr="009049F6">
              <w:rPr>
                <w:rFonts w:asciiTheme="majorHAnsi" w:hAnsiTheme="majorHAnsi"/>
                <w:sz w:val="18"/>
                <w:szCs w:val="18"/>
              </w:rPr>
              <w:t>Experts in the field provided advice that there was not a solution that could be applied</w:t>
            </w:r>
          </w:p>
        </w:tc>
      </w:tr>
      <w:tr w:rsidR="00AC15B2" w:rsidRPr="000A5329" w14:paraId="09B13461" w14:textId="77777777" w:rsidTr="003A0616">
        <w:trPr>
          <w:trHeight w:val="366"/>
        </w:trPr>
        <w:sdt>
          <w:sdtPr>
            <w:id w:val="-1514445898"/>
            <w14:checkbox>
              <w14:checked w14:val="1"/>
              <w14:checkedState w14:val="00FC" w14:font="Wingdings"/>
              <w14:uncheckedState w14:val="2610" w14:font="MS Gothic"/>
            </w14:checkbox>
          </w:sdt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33FC31E5" w14:textId="66076D65" w:rsidR="00AC15B2" w:rsidRPr="00326E30" w:rsidRDefault="006C433E" w:rsidP="0061245E">
                <w:pPr>
                  <w:pStyle w:val="Response"/>
                  <w:jc w:val="center"/>
                </w:pPr>
                <w:r w:rsidRPr="006C433E">
                  <w:sym w:font="Wingdings" w:char="F0FC"/>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6D12EA3E" w14:textId="77777777" w:rsidR="00AC15B2" w:rsidRPr="009049F6" w:rsidRDefault="00AC15B2" w:rsidP="0061245E">
            <w:pPr>
              <w:pStyle w:val="Response"/>
              <w:rPr>
                <w:sz w:val="18"/>
                <w:szCs w:val="18"/>
              </w:rPr>
            </w:pPr>
            <w:r w:rsidRPr="009049F6">
              <w:rPr>
                <w:rFonts w:asciiTheme="majorHAnsi" w:hAnsiTheme="majorHAnsi"/>
                <w:sz w:val="18"/>
                <w:szCs w:val="18"/>
              </w:rPr>
              <w:t>There was not a way to adapt solutions from other companies in, and out of, Australia</w:t>
            </w:r>
          </w:p>
        </w:tc>
      </w:tr>
      <w:tr w:rsidR="00AC15B2" w:rsidRPr="000A5329" w14:paraId="2C8E0D44" w14:textId="77777777" w:rsidTr="003A0616">
        <w:trPr>
          <w:trHeight w:val="366"/>
        </w:trPr>
        <w:sdt>
          <w:sdtPr>
            <w:id w:val="-1801996674"/>
            <w14:checkbox>
              <w14:checked w14:val="1"/>
              <w14:checkedState w14:val="00FC" w14:font="Wingdings"/>
              <w14:uncheckedState w14:val="2610" w14:font="MS Gothic"/>
            </w14:checkbox>
          </w:sdt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6E33176C" w14:textId="15C96E29" w:rsidR="00AC15B2" w:rsidRPr="00326E30" w:rsidRDefault="00FE1033" w:rsidP="0061245E">
                <w:pPr>
                  <w:pStyle w:val="Response"/>
                  <w:jc w:val="center"/>
                </w:pPr>
                <w:r w:rsidRPr="00FE1033">
                  <w:sym w:font="Wingdings" w:char="F0FC"/>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39166E31" w14:textId="77777777" w:rsidR="00AC15B2" w:rsidRPr="009049F6" w:rsidRDefault="00AC15B2" w:rsidP="0061245E">
            <w:pPr>
              <w:pStyle w:val="Response"/>
              <w:rPr>
                <w:sz w:val="18"/>
                <w:szCs w:val="18"/>
              </w:rPr>
            </w:pPr>
            <w:r w:rsidRPr="009049F6">
              <w:rPr>
                <w:rFonts w:asciiTheme="majorHAnsi" w:hAnsiTheme="majorHAnsi"/>
                <w:sz w:val="18"/>
                <w:szCs w:val="18"/>
              </w:rPr>
              <w:t>Other</w:t>
            </w:r>
          </w:p>
        </w:tc>
      </w:tr>
      <w:tr w:rsidR="00AC15B2" w:rsidRPr="000A5329" w14:paraId="22FE90AF" w14:textId="77777777" w:rsidTr="003A0616">
        <w:trPr>
          <w:trHeight w:val="366"/>
        </w:trPr>
        <w:sdt>
          <w:sdtPr>
            <w:rPr>
              <w:color w:val="2B579A"/>
              <w:shd w:val="clear" w:color="auto" w:fill="E6E6E6"/>
            </w:rPr>
            <w:id w:val="-1419243863"/>
            <w14:checkbox>
              <w14:checked w14:val="0"/>
              <w14:checkedState w14:val="00FC" w14:font="Wingdings"/>
              <w14:uncheckedState w14:val="2610" w14:font="MS Gothic"/>
            </w14:checkbox>
          </w:sdtPr>
          <w:sdtEndPr>
            <w:rPr>
              <w:color w:val="auto"/>
              <w:shd w:val="clear" w:color="auto" w:fill="auto"/>
            </w:r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4480ACBA" w14:textId="7C06E068" w:rsidR="00AC15B2" w:rsidRDefault="00AC15B2" w:rsidP="00AC15B2">
                <w:pPr>
                  <w:pStyle w:val="Response"/>
                  <w:jc w:val="center"/>
                </w:pPr>
                <w:r>
                  <w:rPr>
                    <w:rFonts w:ascii="MS Gothic" w:eastAsia="MS Gothic" w:hAnsi="MS Gothic" w:hint="eastAsia"/>
                  </w:rPr>
                  <w:t>☐</w:t>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176F46DF" w14:textId="2EDBE952" w:rsidR="00AC15B2" w:rsidRPr="009049F6" w:rsidRDefault="00AC15B2" w:rsidP="00AC15B2">
            <w:pPr>
              <w:pStyle w:val="Response"/>
              <w:rPr>
                <w:rFonts w:asciiTheme="majorHAnsi" w:hAnsiTheme="majorHAnsi"/>
                <w:sz w:val="18"/>
                <w:szCs w:val="18"/>
              </w:rPr>
            </w:pPr>
            <w:r w:rsidRPr="009049F6">
              <w:rPr>
                <w:rFonts w:asciiTheme="majorHAnsi" w:hAnsiTheme="majorHAnsi"/>
                <w:sz w:val="18"/>
                <w:szCs w:val="18"/>
              </w:rPr>
              <w:t xml:space="preserve">The company did not </w:t>
            </w:r>
            <w:proofErr w:type="gramStart"/>
            <w:r w:rsidRPr="009049F6">
              <w:rPr>
                <w:rFonts w:asciiTheme="majorHAnsi" w:hAnsiTheme="majorHAnsi"/>
                <w:sz w:val="18"/>
                <w:szCs w:val="18"/>
              </w:rPr>
              <w:t>look into</w:t>
            </w:r>
            <w:proofErr w:type="gramEnd"/>
            <w:r w:rsidRPr="009049F6">
              <w:rPr>
                <w:rFonts w:asciiTheme="majorHAnsi" w:hAnsiTheme="majorHAnsi"/>
                <w:sz w:val="18"/>
                <w:szCs w:val="18"/>
              </w:rPr>
              <w:t xml:space="preserve"> existing knowledge</w:t>
            </w:r>
          </w:p>
        </w:tc>
      </w:tr>
      <w:tr w:rsidR="00BB13A7" w:rsidRPr="000A5329" w14:paraId="258F5FEB" w14:textId="77777777" w:rsidTr="00FA0468">
        <w:trPr>
          <w:trHeight w:val="526"/>
        </w:trPr>
        <w:tc>
          <w:tcPr>
            <w:tcW w:w="9776" w:type="dxa"/>
            <w:gridSpan w:val="3"/>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shd w:val="clear" w:color="auto" w:fill="auto"/>
            <w:vAlign w:val="center"/>
          </w:tcPr>
          <w:p w14:paraId="1E9DC4B0" w14:textId="6A27ECD6" w:rsidR="00BB13A7" w:rsidRPr="0089649C" w:rsidRDefault="009049F6" w:rsidP="00AC15B2">
            <w:pPr>
              <w:pStyle w:val="Response"/>
              <w:rPr>
                <w:rFonts w:asciiTheme="majorHAnsi" w:hAnsiTheme="majorHAnsi"/>
                <w:szCs w:val="20"/>
              </w:rPr>
            </w:pPr>
            <w:r w:rsidRPr="00E4609E">
              <w:rPr>
                <w:i/>
                <w:iCs/>
                <w:sz w:val="18"/>
                <w:szCs w:val="18"/>
              </w:rPr>
              <w:t>Please explain what sources were investigated, what information was found, and why a competent professional could not have known or determined the outcome in advance.</w:t>
            </w:r>
          </w:p>
        </w:tc>
      </w:tr>
      <w:tr w:rsidR="009049F6" w:rsidRPr="000A5329" w14:paraId="66254552" w14:textId="77777777" w:rsidTr="00FA0468">
        <w:trPr>
          <w:trHeight w:val="283"/>
        </w:trPr>
        <w:tc>
          <w:tcPr>
            <w:tcW w:w="8075" w:type="dxa"/>
            <w:gridSpan w:val="2"/>
            <w:tcBorders>
              <w:top w:val="single" w:sz="4" w:space="0" w:color="DBDBDB" w:themeColor="accent3" w:themeTint="66"/>
              <w:left w:val="single" w:sz="4" w:space="0" w:color="DBDBDB" w:themeColor="accent3" w:themeTint="66"/>
              <w:bottom w:val="single" w:sz="4" w:space="0" w:color="FFFFFF" w:themeColor="background1"/>
              <w:right w:val="nil"/>
            </w:tcBorders>
            <w:shd w:val="clear" w:color="auto" w:fill="auto"/>
            <w:vAlign w:val="center"/>
          </w:tcPr>
          <w:p w14:paraId="62324568" w14:textId="353EFD58" w:rsidR="009049F6" w:rsidRPr="0089649C" w:rsidRDefault="009049F6" w:rsidP="009049F6">
            <w:pPr>
              <w:pStyle w:val="Response"/>
              <w:rPr>
                <w:rFonts w:asciiTheme="majorHAnsi" w:hAnsiTheme="majorHAnsi"/>
                <w:szCs w:val="20"/>
              </w:rPr>
            </w:pPr>
          </w:p>
        </w:tc>
        <w:tc>
          <w:tcPr>
            <w:tcW w:w="1701" w:type="dxa"/>
            <w:tcBorders>
              <w:top w:val="single" w:sz="4" w:space="0" w:color="DBDBDB" w:themeColor="accent3" w:themeTint="66"/>
              <w:left w:val="nil"/>
              <w:bottom w:val="single" w:sz="4" w:space="0" w:color="FFFFFF" w:themeColor="background1"/>
              <w:right w:val="single" w:sz="4" w:space="0" w:color="DBDBDB" w:themeColor="accent3" w:themeTint="66"/>
            </w:tcBorders>
            <w:shd w:val="clear" w:color="auto" w:fill="auto"/>
            <w:vAlign w:val="bottom"/>
          </w:tcPr>
          <w:p w14:paraId="0B58BBB2" w14:textId="63460018" w:rsidR="009049F6" w:rsidRPr="0089649C" w:rsidRDefault="00FA0468" w:rsidP="00FA0468">
            <w:pPr>
              <w:pStyle w:val="Response"/>
              <w:rPr>
                <w:rFonts w:asciiTheme="majorHAnsi" w:hAnsiTheme="majorHAnsi"/>
                <w:szCs w:val="20"/>
              </w:rPr>
            </w:pPr>
            <w:r>
              <w:rPr>
                <w:b/>
                <w:bCs/>
                <w:i/>
                <w:iCs/>
                <w:color w:val="FF0000"/>
                <w:sz w:val="16"/>
                <w:szCs w:val="16"/>
              </w:rPr>
              <w:t>1</w:t>
            </w:r>
            <w:r w:rsidR="009049F6" w:rsidRPr="0089649C">
              <w:rPr>
                <w:b/>
                <w:bCs/>
                <w:i/>
                <w:iCs/>
                <w:color w:val="FF0000"/>
                <w:sz w:val="16"/>
                <w:szCs w:val="16"/>
              </w:rPr>
              <w:t>000 Character Limit</w:t>
            </w:r>
          </w:p>
        </w:tc>
      </w:tr>
      <w:tr w:rsidR="009049F6" w:rsidRPr="000A5329" w14:paraId="05F809C4" w14:textId="77777777" w:rsidTr="00FA0468">
        <w:trPr>
          <w:trHeight w:val="562"/>
        </w:trPr>
        <w:tc>
          <w:tcPr>
            <w:tcW w:w="9776" w:type="dxa"/>
            <w:gridSpan w:val="3"/>
            <w:tcBorders>
              <w:top w:val="single" w:sz="4" w:space="0" w:color="FFFFFF" w:themeColor="background1"/>
              <w:left w:val="single" w:sz="4" w:space="0" w:color="DBDBDB" w:themeColor="accent3" w:themeTint="66"/>
              <w:bottom w:val="single" w:sz="4" w:space="0" w:color="DBDBDB" w:themeColor="accent3" w:themeTint="66"/>
              <w:right w:val="single" w:sz="4" w:space="0" w:color="DBDBDB" w:themeColor="accent3" w:themeTint="66"/>
            </w:tcBorders>
            <w:vAlign w:val="center"/>
          </w:tcPr>
          <w:p w14:paraId="2348492A" w14:textId="466837AD" w:rsidR="00FE1033" w:rsidRDefault="006C433E" w:rsidP="006C433E">
            <w:pPr>
              <w:pStyle w:val="BodyText"/>
              <w:spacing w:after="0"/>
              <w:rPr>
                <w:sz w:val="20"/>
                <w:szCs w:val="22"/>
              </w:rPr>
            </w:pPr>
            <w:r w:rsidRPr="00186E14">
              <w:rPr>
                <w:sz w:val="20"/>
                <w:szCs w:val="22"/>
              </w:rPr>
              <w:t>To establish the outcome the</w:t>
            </w:r>
            <w:r w:rsidR="00FE1033">
              <w:rPr>
                <w:sz w:val="20"/>
                <w:szCs w:val="22"/>
              </w:rPr>
              <w:t>se</w:t>
            </w:r>
            <w:r w:rsidRPr="00186E14">
              <w:rPr>
                <w:sz w:val="20"/>
                <w:szCs w:val="22"/>
              </w:rPr>
              <w:t xml:space="preserve"> activities could not</w:t>
            </w:r>
            <w:r w:rsidR="00C46717">
              <w:rPr>
                <w:sz w:val="20"/>
                <w:szCs w:val="22"/>
              </w:rPr>
              <w:t xml:space="preserve"> have been</w:t>
            </w:r>
            <w:r w:rsidRPr="00186E14">
              <w:rPr>
                <w:sz w:val="20"/>
                <w:szCs w:val="22"/>
              </w:rPr>
              <w:t xml:space="preserve"> known or determined in advance Amphitec undertook</w:t>
            </w:r>
            <w:r w:rsidR="00FE1033">
              <w:rPr>
                <w:sz w:val="20"/>
                <w:szCs w:val="22"/>
              </w:rPr>
              <w:t xml:space="preserve"> significant industry reviews and extensive literary</w:t>
            </w:r>
            <w:r w:rsidRPr="00186E14">
              <w:rPr>
                <w:sz w:val="20"/>
                <w:szCs w:val="22"/>
              </w:rPr>
              <w:t xml:space="preserve"> investigations</w:t>
            </w:r>
            <w:r w:rsidR="00FE1033">
              <w:rPr>
                <w:sz w:val="20"/>
                <w:szCs w:val="22"/>
              </w:rPr>
              <w:t xml:space="preserve"> in concert with UQ</w:t>
            </w:r>
            <w:r w:rsidRPr="00186E14">
              <w:rPr>
                <w:sz w:val="20"/>
                <w:szCs w:val="22"/>
              </w:rPr>
              <w:t xml:space="preserve"> into the applicable science</w:t>
            </w:r>
            <w:r w:rsidR="00186E14">
              <w:rPr>
                <w:sz w:val="20"/>
                <w:szCs w:val="22"/>
              </w:rPr>
              <w:t>s</w:t>
            </w:r>
            <w:r w:rsidR="00FE1033">
              <w:rPr>
                <w:sz w:val="20"/>
                <w:szCs w:val="22"/>
              </w:rPr>
              <w:t xml:space="preserve"> of sensor engineering and AI development both within Australia and overseas to address the requirements of the system</w:t>
            </w:r>
            <w:r w:rsidRPr="00186E14">
              <w:rPr>
                <w:sz w:val="20"/>
                <w:szCs w:val="22"/>
              </w:rPr>
              <w:t>.</w:t>
            </w:r>
          </w:p>
          <w:p w14:paraId="4F1E2A4A" w14:textId="77777777" w:rsidR="00FE1033" w:rsidRDefault="00FE1033" w:rsidP="006C433E">
            <w:pPr>
              <w:pStyle w:val="BodyText"/>
              <w:spacing w:after="0"/>
              <w:rPr>
                <w:sz w:val="20"/>
                <w:szCs w:val="22"/>
              </w:rPr>
            </w:pPr>
          </w:p>
          <w:p w14:paraId="61731B3B" w14:textId="1A208322" w:rsidR="00FE1033" w:rsidRPr="00186E14" w:rsidRDefault="00FE1033" w:rsidP="006C433E">
            <w:pPr>
              <w:pStyle w:val="BodyText"/>
              <w:spacing w:after="0"/>
              <w:rPr>
                <w:sz w:val="20"/>
                <w:szCs w:val="22"/>
              </w:rPr>
            </w:pPr>
            <w:r>
              <w:rPr>
                <w:sz w:val="20"/>
                <w:szCs w:val="22"/>
              </w:rPr>
              <w:t xml:space="preserve">Based on these research activities Amphitec (and UQ) determined that there are </w:t>
            </w:r>
            <w:proofErr w:type="gramStart"/>
            <w:r>
              <w:rPr>
                <w:sz w:val="20"/>
                <w:szCs w:val="22"/>
              </w:rPr>
              <w:t>no</w:t>
            </w:r>
            <w:proofErr w:type="gramEnd"/>
            <w:r>
              <w:rPr>
                <w:sz w:val="20"/>
                <w:szCs w:val="22"/>
              </w:rPr>
              <w:t xml:space="preserve"> currently available, off the shelf solutions utilizing dielectric sensors or AI that could be integrated into the MudMaster system.  Additionally, Amphitec emphasize that the unpredictable influence of the variables associated with the environmental and MudMaster (density/composition of the slurry and variance in speed/height of the sensor) mean that there are no available means to fill the gaps in knowledge for the Amphitec system without a systematic progression of experimental activities.</w:t>
            </w:r>
          </w:p>
          <w:p w14:paraId="741C8A71" w14:textId="334E609C" w:rsidR="00FE1033" w:rsidRPr="001868BA" w:rsidRDefault="00FE1033" w:rsidP="00FE1033">
            <w:pPr>
              <w:pStyle w:val="BodyText"/>
              <w:spacing w:after="0"/>
              <w:rPr>
                <w:strike/>
                <w:sz w:val="20"/>
                <w:szCs w:val="22"/>
              </w:rPr>
            </w:pPr>
          </w:p>
        </w:tc>
      </w:tr>
    </w:tbl>
    <w:p w14:paraId="6936778E" w14:textId="77777777" w:rsidR="00020FAE" w:rsidRDefault="00020FAE">
      <w:r>
        <w:br w:type="page"/>
      </w:r>
    </w:p>
    <w:tbl>
      <w:tblPr>
        <w:tblStyle w:val="GridTable1Light-Accent3"/>
        <w:tblW w:w="9786" w:type="dxa"/>
        <w:tblInd w:w="-5" w:type="dxa"/>
        <w:tblLook w:val="04A0" w:firstRow="1" w:lastRow="0" w:firstColumn="1" w:lastColumn="0" w:noHBand="0" w:noVBand="1"/>
      </w:tblPr>
      <w:tblGrid>
        <w:gridCol w:w="9786"/>
      </w:tblGrid>
      <w:tr w:rsidR="00182376" w:rsidRPr="007C18C1" w14:paraId="6B214353" w14:textId="77777777" w:rsidTr="00165E3F">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6" w:type="dxa"/>
          </w:tcPr>
          <w:p w14:paraId="0372EE01" w14:textId="60661849" w:rsidR="00182376" w:rsidRPr="009D61E9" w:rsidRDefault="009D61E9" w:rsidP="001945D0">
            <w:pPr>
              <w:pStyle w:val="Heading3"/>
              <w:outlineLvl w:val="2"/>
            </w:pPr>
            <w:bookmarkStart w:id="62" w:name="_Toc100739519"/>
            <w:r w:rsidRPr="009D61E9">
              <w:lastRenderedPageBreak/>
              <w:t>Systematic progression of work</w:t>
            </w:r>
            <w:bookmarkEnd w:id="62"/>
          </w:p>
        </w:tc>
      </w:tr>
      <w:tr w:rsidR="00B70801" w:rsidRPr="00AC15B2" w14:paraId="63D5014C" w14:textId="77777777" w:rsidTr="00B70801">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39ED68A9" w14:textId="5F215DCB" w:rsidR="00B70801" w:rsidRPr="0047347E" w:rsidRDefault="00B70801" w:rsidP="00B70801">
            <w:pPr>
              <w:pStyle w:val="Subheading"/>
              <w:rPr>
                <w:b/>
                <w:bCs/>
                <w:i/>
                <w:iCs/>
                <w:sz w:val="18"/>
                <w:szCs w:val="18"/>
              </w:rPr>
            </w:pPr>
            <w:r w:rsidRPr="0047347E">
              <w:rPr>
                <w:rFonts w:asciiTheme="majorHAnsi" w:hAnsiTheme="majorHAnsi"/>
                <w:b/>
                <w:bCs/>
              </w:rPr>
              <w:t>What was the experiment and how did it test the hypothesis?</w:t>
            </w:r>
          </w:p>
        </w:tc>
      </w:tr>
      <w:tr w:rsidR="00B80D52" w:rsidRPr="00E4609E" w14:paraId="7D42D523" w14:textId="77777777" w:rsidTr="00B9082E">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6088DAE8" w14:textId="0F302EF0" w:rsidR="00B80D52" w:rsidRPr="00B80D52" w:rsidRDefault="00B80D52" w:rsidP="00B70801">
            <w:pPr>
              <w:pStyle w:val="Subheading"/>
              <w:jc w:val="right"/>
              <w:rPr>
                <w:b/>
                <w:bCs/>
                <w:i/>
                <w:iCs/>
                <w:sz w:val="16"/>
                <w:szCs w:val="16"/>
              </w:rPr>
            </w:pPr>
            <w:r w:rsidRPr="00B80D52">
              <w:rPr>
                <w:rFonts w:ascii="Calibri Light" w:hAnsi="Calibri Light"/>
                <w:b/>
                <w:bCs/>
                <w:i/>
                <w:iCs/>
                <w:color w:val="FF0000"/>
                <w:sz w:val="16"/>
                <w:szCs w:val="16"/>
              </w:rPr>
              <w:t>4000 Character Limit</w:t>
            </w:r>
          </w:p>
        </w:tc>
      </w:tr>
      <w:tr w:rsidR="00B70801" w:rsidRPr="00523D11" w14:paraId="417F8EF7" w14:textId="77777777" w:rsidTr="00B70801">
        <w:trPr>
          <w:trHeight w:val="609"/>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5FD893CE" w14:textId="5CA8D4B8" w:rsidR="00213ABC" w:rsidRDefault="006C433E" w:rsidP="006C433E">
            <w:pPr>
              <w:pStyle w:val="BodyText"/>
              <w:spacing w:after="0"/>
              <w:rPr>
                <w:b w:val="0"/>
                <w:bCs w:val="0"/>
                <w:sz w:val="20"/>
                <w:szCs w:val="20"/>
              </w:rPr>
            </w:pPr>
            <w:r>
              <w:rPr>
                <w:b w:val="0"/>
                <w:bCs w:val="0"/>
                <w:sz w:val="20"/>
                <w:szCs w:val="20"/>
              </w:rPr>
              <w:t>In pursuit of their technical objectives and the generation of new knowledge needed to overcome the identified knowledge gaps, Amphitec undertook an iterative process of experimentations and development to test the hardware</w:t>
            </w:r>
            <w:r w:rsidR="00186E14">
              <w:rPr>
                <w:b w:val="0"/>
                <w:bCs w:val="0"/>
                <w:sz w:val="20"/>
                <w:szCs w:val="20"/>
              </w:rPr>
              <w:t xml:space="preserve"> (non-invasive dielectric sensors and integration/mounting to the </w:t>
            </w:r>
            <w:r w:rsidR="00E43CB9">
              <w:rPr>
                <w:b w:val="0"/>
                <w:bCs w:val="0"/>
                <w:sz w:val="20"/>
                <w:szCs w:val="20"/>
              </w:rPr>
              <w:t>MudMaster</w:t>
            </w:r>
            <w:r w:rsidR="00186E14">
              <w:rPr>
                <w:b w:val="0"/>
                <w:bCs w:val="0"/>
                <w:sz w:val="20"/>
                <w:szCs w:val="20"/>
              </w:rPr>
              <w:t>)</w:t>
            </w:r>
            <w:r>
              <w:rPr>
                <w:b w:val="0"/>
                <w:bCs w:val="0"/>
                <w:sz w:val="20"/>
                <w:szCs w:val="20"/>
              </w:rPr>
              <w:t xml:space="preserve"> and software systems</w:t>
            </w:r>
            <w:r w:rsidR="00186E14">
              <w:rPr>
                <w:b w:val="0"/>
                <w:bCs w:val="0"/>
                <w:sz w:val="20"/>
                <w:szCs w:val="20"/>
              </w:rPr>
              <w:t xml:space="preserve"> (algorithm development and smart AI programs)</w:t>
            </w:r>
            <w:r>
              <w:rPr>
                <w:b w:val="0"/>
                <w:bCs w:val="0"/>
                <w:sz w:val="20"/>
                <w:szCs w:val="20"/>
              </w:rPr>
              <w:t xml:space="preserve">. </w:t>
            </w:r>
          </w:p>
          <w:p w14:paraId="2A3F9DD5" w14:textId="6596CA78" w:rsidR="006C433E" w:rsidRDefault="006C433E" w:rsidP="006C433E">
            <w:pPr>
              <w:pStyle w:val="BodyText"/>
              <w:spacing w:after="0"/>
              <w:rPr>
                <w:b w:val="0"/>
                <w:bCs w:val="0"/>
                <w:sz w:val="20"/>
                <w:szCs w:val="20"/>
              </w:rPr>
            </w:pPr>
          </w:p>
          <w:p w14:paraId="64E2527B" w14:textId="37449005" w:rsidR="006C433E" w:rsidRDefault="006C433E" w:rsidP="006C433E">
            <w:pPr>
              <w:pStyle w:val="BodyText"/>
              <w:spacing w:after="0"/>
              <w:rPr>
                <w:sz w:val="20"/>
                <w:szCs w:val="20"/>
              </w:rPr>
            </w:pPr>
            <w:r>
              <w:rPr>
                <w:b w:val="0"/>
                <w:bCs w:val="0"/>
                <w:sz w:val="20"/>
                <w:szCs w:val="20"/>
              </w:rPr>
              <w:t xml:space="preserve">Experimentation has been divided into 3 </w:t>
            </w:r>
            <w:r w:rsidR="00097F2A">
              <w:rPr>
                <w:b w:val="0"/>
                <w:bCs w:val="0"/>
                <w:sz w:val="20"/>
                <w:szCs w:val="20"/>
              </w:rPr>
              <w:t>phases</w:t>
            </w:r>
            <w:r>
              <w:rPr>
                <w:b w:val="0"/>
                <w:bCs w:val="0"/>
                <w:sz w:val="20"/>
                <w:szCs w:val="20"/>
              </w:rPr>
              <w:t xml:space="preserve">, each of which will require successful completion prior to undertaking the next phase, emphasizing the systematic and progressive nature of this activity. </w:t>
            </w:r>
          </w:p>
          <w:p w14:paraId="5C55F053" w14:textId="67F17831" w:rsidR="00FE1033" w:rsidRDefault="00FE1033" w:rsidP="006C433E">
            <w:pPr>
              <w:pStyle w:val="BodyText"/>
              <w:spacing w:after="0"/>
              <w:rPr>
                <w:sz w:val="20"/>
                <w:szCs w:val="20"/>
              </w:rPr>
            </w:pPr>
          </w:p>
          <w:p w14:paraId="3AF937D0" w14:textId="4B208CA0" w:rsidR="00FE1033" w:rsidRDefault="00994F21" w:rsidP="006C433E">
            <w:pPr>
              <w:pStyle w:val="BodyText"/>
              <w:spacing w:after="0"/>
              <w:rPr>
                <w:ins w:id="63" w:author="David Frazer" w:date="2022-04-13T12:54:00Z"/>
                <w:sz w:val="20"/>
                <w:szCs w:val="20"/>
              </w:rPr>
            </w:pPr>
            <w:r>
              <w:rPr>
                <w:sz w:val="20"/>
                <w:szCs w:val="20"/>
                <w:highlight w:val="yellow"/>
              </w:rPr>
              <w:t>[</w:t>
            </w:r>
            <w:r w:rsidR="00FE1033" w:rsidRPr="00FE1033">
              <w:rPr>
                <w:sz w:val="20"/>
                <w:szCs w:val="20"/>
                <w:highlight w:val="yellow"/>
              </w:rPr>
              <w:t>@David</w:t>
            </w:r>
            <w:r>
              <w:rPr>
                <w:sz w:val="20"/>
                <w:szCs w:val="20"/>
                <w:highlight w:val="yellow"/>
              </w:rPr>
              <w:t>]</w:t>
            </w:r>
            <w:r w:rsidR="00FE1033" w:rsidRPr="00FE1033">
              <w:rPr>
                <w:sz w:val="20"/>
                <w:szCs w:val="20"/>
                <w:highlight w:val="yellow"/>
              </w:rPr>
              <w:t>:</w:t>
            </w:r>
            <w:r w:rsidR="00FE1033" w:rsidRPr="00FE1033">
              <w:rPr>
                <w:b w:val="0"/>
                <w:bCs w:val="0"/>
                <w:sz w:val="20"/>
                <w:szCs w:val="20"/>
                <w:highlight w:val="yellow"/>
              </w:rPr>
              <w:t xml:space="preserve"> Could you please confirm any delays due to Covid on the experimentation conducted throughout FY21</w:t>
            </w:r>
            <w:r>
              <w:rPr>
                <w:b w:val="0"/>
                <w:bCs w:val="0"/>
                <w:sz w:val="20"/>
                <w:szCs w:val="20"/>
                <w:highlight w:val="yellow"/>
              </w:rPr>
              <w:t xml:space="preserve"> – it would be </w:t>
            </w:r>
            <w:proofErr w:type="gramStart"/>
            <w:r>
              <w:rPr>
                <w:b w:val="0"/>
                <w:bCs w:val="0"/>
                <w:sz w:val="20"/>
                <w:szCs w:val="20"/>
                <w:highlight w:val="yellow"/>
              </w:rPr>
              <w:t>could to</w:t>
            </w:r>
            <w:proofErr w:type="gramEnd"/>
            <w:r>
              <w:rPr>
                <w:b w:val="0"/>
                <w:bCs w:val="0"/>
                <w:sz w:val="20"/>
                <w:szCs w:val="20"/>
                <w:highlight w:val="yellow"/>
              </w:rPr>
              <w:t xml:space="preserve"> provide contact as to why experimentation has been delayed</w:t>
            </w:r>
            <w:r w:rsidR="00FE1033" w:rsidRPr="00FE1033">
              <w:rPr>
                <w:b w:val="0"/>
                <w:bCs w:val="0"/>
                <w:sz w:val="20"/>
                <w:szCs w:val="20"/>
                <w:highlight w:val="yellow"/>
              </w:rPr>
              <w:t>?</w:t>
            </w:r>
          </w:p>
          <w:p w14:paraId="17DBD3F5" w14:textId="1E02DA77" w:rsidR="00FE2563" w:rsidRPr="00FE2563" w:rsidRDefault="008D198C">
            <w:pPr>
              <w:pStyle w:val="BodyText"/>
              <w:numPr>
                <w:ilvl w:val="0"/>
                <w:numId w:val="40"/>
              </w:numPr>
              <w:spacing w:after="0"/>
              <w:rPr>
                <w:ins w:id="64" w:author="David Frazer" w:date="2022-04-14T12:43:00Z"/>
                <w:b w:val="0"/>
                <w:bCs w:val="0"/>
                <w:sz w:val="20"/>
                <w:szCs w:val="20"/>
              </w:rPr>
              <w:pPrChange w:id="65" w:author="David Frazer" w:date="2022-04-14T12:44:00Z">
                <w:pPr>
                  <w:pStyle w:val="BodyText"/>
                  <w:spacing w:after="0"/>
                  <w:ind w:left="720"/>
                </w:pPr>
              </w:pPrChange>
            </w:pPr>
            <w:ins w:id="66" w:author="David Frazer" w:date="2022-04-14T08:23:00Z">
              <w:r w:rsidRPr="00FE2563">
                <w:rPr>
                  <w:sz w:val="20"/>
                  <w:szCs w:val="20"/>
                </w:rPr>
                <w:t xml:space="preserve">Schedule delays were </w:t>
              </w:r>
            </w:ins>
            <w:ins w:id="67" w:author="David Frazer" w:date="2022-04-14T12:04:00Z">
              <w:r w:rsidR="004A0301" w:rsidRPr="00FE2563">
                <w:rPr>
                  <w:sz w:val="20"/>
                  <w:szCs w:val="20"/>
                </w:rPr>
                <w:t xml:space="preserve">experienced </w:t>
              </w:r>
            </w:ins>
            <w:ins w:id="68" w:author="David Frazer" w:date="2022-04-14T08:23:00Z">
              <w:r w:rsidRPr="00FE2563">
                <w:rPr>
                  <w:sz w:val="20"/>
                  <w:szCs w:val="20"/>
                </w:rPr>
                <w:t xml:space="preserve">due to multiple isolation </w:t>
              </w:r>
            </w:ins>
            <w:ins w:id="69" w:author="David Frazer" w:date="2022-04-14T08:24:00Z">
              <w:r w:rsidRPr="00FE2563">
                <w:rPr>
                  <w:sz w:val="20"/>
                  <w:szCs w:val="20"/>
                </w:rPr>
                <w:t>periods which delayed several site visits</w:t>
              </w:r>
            </w:ins>
          </w:p>
          <w:p w14:paraId="6A0A5EBC" w14:textId="74A4ACD5" w:rsidR="00FE2563" w:rsidRPr="00DC1643" w:rsidDel="00DC1643" w:rsidRDefault="00FE2563" w:rsidP="00FE2563">
            <w:pPr>
              <w:pStyle w:val="BodyText"/>
              <w:numPr>
                <w:ilvl w:val="0"/>
                <w:numId w:val="40"/>
              </w:numPr>
              <w:spacing w:after="0"/>
              <w:rPr>
                <w:del w:id="70" w:author="David Frazer" w:date="2022-04-14T12:42:00Z"/>
                <w:b w:val="0"/>
                <w:bCs w:val="0"/>
                <w:sz w:val="20"/>
                <w:szCs w:val="20"/>
                <w:rPrChange w:id="71" w:author="David Frazer" w:date="2022-04-14T12:49:00Z">
                  <w:rPr>
                    <w:del w:id="72" w:author="David Frazer" w:date="2022-04-14T12:42:00Z"/>
                    <w:sz w:val="20"/>
                    <w:szCs w:val="20"/>
                  </w:rPr>
                </w:rPrChange>
              </w:rPr>
            </w:pPr>
            <w:ins w:id="73" w:author="David Frazer" w:date="2022-04-14T12:41:00Z">
              <w:r w:rsidRPr="00FE2563">
                <w:rPr>
                  <w:sz w:val="20"/>
                  <w:szCs w:val="20"/>
                </w:rPr>
                <w:t xml:space="preserve">Hardware delivery had impacted delivery </w:t>
              </w:r>
            </w:ins>
            <w:ins w:id="74" w:author="David Frazer" w:date="2022-04-14T12:47:00Z">
              <w:r>
                <w:rPr>
                  <w:b w:val="0"/>
                  <w:bCs w:val="0"/>
                  <w:sz w:val="20"/>
                  <w:szCs w:val="20"/>
                </w:rPr>
                <w:t>dates were impacted</w:t>
              </w:r>
            </w:ins>
          </w:p>
          <w:p w14:paraId="6C874F87" w14:textId="77777777" w:rsidR="00DC1643" w:rsidRPr="00FE2563" w:rsidRDefault="00DC1643">
            <w:pPr>
              <w:pStyle w:val="BodyText"/>
              <w:numPr>
                <w:ilvl w:val="0"/>
                <w:numId w:val="40"/>
              </w:numPr>
              <w:spacing w:after="0"/>
              <w:rPr>
                <w:ins w:id="75" w:author="David Frazer" w:date="2022-04-14T12:49:00Z"/>
                <w:b w:val="0"/>
                <w:bCs w:val="0"/>
                <w:sz w:val="20"/>
                <w:szCs w:val="20"/>
                <w:rPrChange w:id="76" w:author="David Frazer" w:date="2022-04-14T12:48:00Z">
                  <w:rPr>
                    <w:ins w:id="77" w:author="David Frazer" w:date="2022-04-14T12:49:00Z"/>
                    <w:sz w:val="20"/>
                    <w:szCs w:val="20"/>
                  </w:rPr>
                </w:rPrChange>
              </w:rPr>
            </w:pPr>
          </w:p>
          <w:p w14:paraId="1E43DE48" w14:textId="14FAA039" w:rsidR="00FE2563" w:rsidRPr="00FE2563" w:rsidRDefault="00FE2563">
            <w:pPr>
              <w:pStyle w:val="BodyText"/>
              <w:numPr>
                <w:ilvl w:val="0"/>
                <w:numId w:val="40"/>
              </w:numPr>
              <w:spacing w:after="0"/>
              <w:rPr>
                <w:ins w:id="78" w:author="David Frazer" w:date="2022-04-14T12:44:00Z"/>
                <w:b w:val="0"/>
                <w:bCs w:val="0"/>
                <w:sz w:val="20"/>
                <w:szCs w:val="20"/>
              </w:rPr>
              <w:pPrChange w:id="79" w:author="David Frazer" w:date="2022-04-14T12:48:00Z">
                <w:pPr>
                  <w:pStyle w:val="BodyText"/>
                  <w:spacing w:after="0"/>
                </w:pPr>
              </w:pPrChange>
            </w:pPr>
            <w:ins w:id="80" w:author="David Frazer" w:date="2022-04-14T12:48:00Z">
              <w:r>
                <w:rPr>
                  <w:b w:val="0"/>
                  <w:bCs w:val="0"/>
                  <w:sz w:val="20"/>
                  <w:szCs w:val="20"/>
                </w:rPr>
                <w:t>In-house tasks were prolonged due to the availability of resources both with ASI and Phibion</w:t>
              </w:r>
            </w:ins>
          </w:p>
          <w:p w14:paraId="790080AD" w14:textId="4B6118E9" w:rsidR="006C433E" w:rsidRDefault="006C433E" w:rsidP="00FE2563">
            <w:pPr>
              <w:pStyle w:val="BodyText"/>
              <w:spacing w:after="0"/>
              <w:ind w:left="1440"/>
              <w:rPr>
                <w:ins w:id="81" w:author="David Frazer" w:date="2022-04-14T12:42:00Z"/>
                <w:b w:val="0"/>
                <w:bCs w:val="0"/>
                <w:sz w:val="20"/>
                <w:szCs w:val="20"/>
              </w:rPr>
            </w:pPr>
          </w:p>
          <w:p w14:paraId="6705737D" w14:textId="77777777" w:rsidR="00FE2563" w:rsidRPr="00FE2563" w:rsidRDefault="00FE2563">
            <w:pPr>
              <w:pStyle w:val="BodyText"/>
              <w:spacing w:after="0"/>
              <w:ind w:left="1440"/>
              <w:rPr>
                <w:sz w:val="20"/>
                <w:szCs w:val="20"/>
              </w:rPr>
              <w:pPrChange w:id="82" w:author="David Frazer" w:date="2022-04-14T12:42:00Z">
                <w:pPr>
                  <w:pStyle w:val="BodyText"/>
                  <w:spacing w:after="0"/>
                </w:pPr>
              </w:pPrChange>
            </w:pPr>
          </w:p>
          <w:p w14:paraId="201CF3D9" w14:textId="11AE0B9E" w:rsidR="006C433E" w:rsidRDefault="006C433E" w:rsidP="006C433E">
            <w:pPr>
              <w:pStyle w:val="BodyText"/>
              <w:spacing w:after="0"/>
              <w:rPr>
                <w:sz w:val="20"/>
                <w:szCs w:val="20"/>
              </w:rPr>
            </w:pPr>
            <w:r>
              <w:rPr>
                <w:b w:val="0"/>
                <w:bCs w:val="0"/>
                <w:i/>
                <w:iCs/>
                <w:sz w:val="20"/>
                <w:szCs w:val="20"/>
              </w:rPr>
              <w:t xml:space="preserve">Phase 1: Experimentation to develop project startup and definition of system capabilities </w:t>
            </w:r>
            <w:r w:rsidR="001868BA">
              <w:rPr>
                <w:b w:val="0"/>
                <w:bCs w:val="0"/>
                <w:i/>
                <w:iCs/>
                <w:sz w:val="20"/>
                <w:szCs w:val="20"/>
              </w:rPr>
              <w:t>(</w:t>
            </w:r>
            <w:commentRangeStart w:id="83"/>
            <w:commentRangeStart w:id="84"/>
            <w:r w:rsidR="001868BA" w:rsidRPr="001868BA">
              <w:rPr>
                <w:b w:val="0"/>
                <w:bCs w:val="0"/>
                <w:i/>
                <w:iCs/>
                <w:sz w:val="20"/>
                <w:szCs w:val="20"/>
                <w:highlight w:val="yellow"/>
              </w:rPr>
              <w:t>FY21</w:t>
            </w:r>
            <w:commentRangeEnd w:id="83"/>
            <w:r w:rsidR="001868BA">
              <w:rPr>
                <w:rStyle w:val="CommentReference"/>
                <w:rFonts w:asciiTheme="minorHAnsi" w:eastAsiaTheme="minorHAnsi" w:hAnsiTheme="minorHAnsi" w:cstheme="minorBidi"/>
                <w:b w:val="0"/>
                <w:bCs w:val="0"/>
                <w:lang w:val="en-AU"/>
              </w:rPr>
              <w:commentReference w:id="83"/>
            </w:r>
            <w:commentRangeEnd w:id="84"/>
            <w:r w:rsidR="00FE2563">
              <w:rPr>
                <w:rStyle w:val="CommentReference"/>
                <w:rFonts w:asciiTheme="minorHAnsi" w:eastAsiaTheme="minorHAnsi" w:hAnsiTheme="minorHAnsi" w:cstheme="minorBidi"/>
                <w:b w:val="0"/>
                <w:bCs w:val="0"/>
                <w:lang w:val="en-AU"/>
              </w:rPr>
              <w:commentReference w:id="84"/>
            </w:r>
            <w:r w:rsidR="001868BA">
              <w:rPr>
                <w:b w:val="0"/>
                <w:bCs w:val="0"/>
                <w:i/>
                <w:iCs/>
                <w:sz w:val="20"/>
                <w:szCs w:val="20"/>
              </w:rPr>
              <w:t xml:space="preserve">) </w:t>
            </w:r>
          </w:p>
          <w:p w14:paraId="32EE6F00" w14:textId="38DC8366" w:rsidR="006C433E" w:rsidRPr="006C433E" w:rsidRDefault="006C433E" w:rsidP="006C433E">
            <w:pPr>
              <w:pStyle w:val="BodyText"/>
              <w:numPr>
                <w:ilvl w:val="0"/>
                <w:numId w:val="40"/>
              </w:numPr>
              <w:spacing w:after="0"/>
              <w:rPr>
                <w:b w:val="0"/>
                <w:bCs w:val="0"/>
                <w:sz w:val="20"/>
                <w:szCs w:val="20"/>
              </w:rPr>
            </w:pPr>
            <w:r w:rsidRPr="006C433E">
              <w:rPr>
                <w:b w:val="0"/>
                <w:bCs w:val="0"/>
                <w:sz w:val="20"/>
                <w:szCs w:val="20"/>
              </w:rPr>
              <w:t>Site visits were conducted to clarify the feature</w:t>
            </w:r>
            <w:r w:rsidR="002344AF">
              <w:rPr>
                <w:b w:val="0"/>
                <w:bCs w:val="0"/>
                <w:sz w:val="20"/>
                <w:szCs w:val="20"/>
              </w:rPr>
              <w:t>s</w:t>
            </w:r>
            <w:r w:rsidRPr="006C433E">
              <w:rPr>
                <w:b w:val="0"/>
                <w:bCs w:val="0"/>
                <w:sz w:val="20"/>
                <w:szCs w:val="20"/>
              </w:rPr>
              <w:t xml:space="preserve"> of the environment, tailings characteristics and to understand the required specifications that the technology platform is to function in.</w:t>
            </w:r>
          </w:p>
          <w:p w14:paraId="00252068" w14:textId="7531B18A" w:rsidR="006C433E" w:rsidRPr="006C433E" w:rsidRDefault="00186E14" w:rsidP="006C433E">
            <w:pPr>
              <w:pStyle w:val="BodyText"/>
              <w:numPr>
                <w:ilvl w:val="0"/>
                <w:numId w:val="40"/>
              </w:numPr>
              <w:spacing w:after="0"/>
              <w:rPr>
                <w:b w:val="0"/>
                <w:bCs w:val="0"/>
                <w:sz w:val="20"/>
                <w:szCs w:val="20"/>
              </w:rPr>
            </w:pPr>
            <w:r>
              <w:rPr>
                <w:b w:val="0"/>
                <w:bCs w:val="0"/>
                <w:sz w:val="20"/>
                <w:szCs w:val="20"/>
              </w:rPr>
              <w:t>Experimentation to d</w:t>
            </w:r>
            <w:r w:rsidR="006C433E" w:rsidRPr="006C433E">
              <w:rPr>
                <w:b w:val="0"/>
                <w:bCs w:val="0"/>
                <w:sz w:val="20"/>
                <w:szCs w:val="20"/>
              </w:rPr>
              <w:t xml:space="preserve">evelop an understanding of the dielectric properties of </w:t>
            </w:r>
            <w:r w:rsidRPr="006C433E">
              <w:rPr>
                <w:b w:val="0"/>
                <w:bCs w:val="0"/>
                <w:sz w:val="20"/>
                <w:szCs w:val="20"/>
              </w:rPr>
              <w:t xml:space="preserve">diverse </w:t>
            </w:r>
            <w:r>
              <w:rPr>
                <w:b w:val="0"/>
                <w:bCs w:val="0"/>
                <w:sz w:val="20"/>
                <w:szCs w:val="20"/>
              </w:rPr>
              <w:t xml:space="preserve">soil </w:t>
            </w:r>
            <w:r w:rsidRPr="006C433E">
              <w:rPr>
                <w:b w:val="0"/>
                <w:bCs w:val="0"/>
                <w:sz w:val="20"/>
                <w:szCs w:val="20"/>
              </w:rPr>
              <w:t>types</w:t>
            </w:r>
            <w:r w:rsidR="006C433E" w:rsidRPr="006C433E">
              <w:rPr>
                <w:b w:val="0"/>
                <w:bCs w:val="0"/>
                <w:sz w:val="20"/>
                <w:szCs w:val="20"/>
              </w:rPr>
              <w:t xml:space="preserve"> and the relation with its density (includ</w:t>
            </w:r>
            <w:r>
              <w:rPr>
                <w:b w:val="0"/>
                <w:bCs w:val="0"/>
                <w:sz w:val="20"/>
                <w:szCs w:val="20"/>
              </w:rPr>
              <w:t>ing</w:t>
            </w:r>
            <w:r w:rsidR="006C433E" w:rsidRPr="006C433E">
              <w:rPr>
                <w:b w:val="0"/>
                <w:bCs w:val="0"/>
                <w:sz w:val="20"/>
                <w:szCs w:val="20"/>
              </w:rPr>
              <w:t xml:space="preserve"> water saturation properties).</w:t>
            </w:r>
          </w:p>
          <w:p w14:paraId="2B58DB3F" w14:textId="13EAEE4C" w:rsidR="006C433E" w:rsidRPr="006C433E" w:rsidRDefault="00186E14" w:rsidP="006C433E">
            <w:pPr>
              <w:pStyle w:val="BodyText"/>
              <w:numPr>
                <w:ilvl w:val="0"/>
                <w:numId w:val="40"/>
              </w:numPr>
              <w:spacing w:after="0"/>
              <w:rPr>
                <w:b w:val="0"/>
                <w:bCs w:val="0"/>
                <w:sz w:val="20"/>
                <w:szCs w:val="20"/>
              </w:rPr>
            </w:pPr>
            <w:r>
              <w:rPr>
                <w:b w:val="0"/>
                <w:bCs w:val="0"/>
                <w:sz w:val="20"/>
                <w:szCs w:val="20"/>
              </w:rPr>
              <w:t>Experimentation to e</w:t>
            </w:r>
            <w:r w:rsidR="006C433E" w:rsidRPr="006C433E">
              <w:rPr>
                <w:b w:val="0"/>
                <w:bCs w:val="0"/>
                <w:sz w:val="20"/>
                <w:szCs w:val="20"/>
              </w:rPr>
              <w:t xml:space="preserve">stablish a three-dimensional (3D) numerical analysis program (based on electromagnetics propagation model) to determine the optimum range of working frequency and required </w:t>
            </w:r>
            <w:r w:rsidR="00E43CB9" w:rsidRPr="006C433E">
              <w:rPr>
                <w:b w:val="0"/>
                <w:bCs w:val="0"/>
                <w:szCs w:val="20"/>
              </w:rPr>
              <w:t>R</w:t>
            </w:r>
            <w:r w:rsidR="00E43CB9">
              <w:rPr>
                <w:b w:val="0"/>
                <w:bCs w:val="0"/>
                <w:szCs w:val="20"/>
              </w:rPr>
              <w:t xml:space="preserve">adio </w:t>
            </w:r>
            <w:r w:rsidR="00E43CB9" w:rsidRPr="006C433E">
              <w:rPr>
                <w:b w:val="0"/>
                <w:bCs w:val="0"/>
                <w:szCs w:val="20"/>
              </w:rPr>
              <w:t>F</w:t>
            </w:r>
            <w:r w:rsidR="00E43CB9">
              <w:rPr>
                <w:b w:val="0"/>
                <w:bCs w:val="0"/>
                <w:szCs w:val="20"/>
              </w:rPr>
              <w:t>requency (</w:t>
            </w:r>
            <w:r w:rsidR="006C433E" w:rsidRPr="006C433E">
              <w:rPr>
                <w:b w:val="0"/>
                <w:bCs w:val="0"/>
                <w:sz w:val="20"/>
                <w:szCs w:val="20"/>
              </w:rPr>
              <w:t>RF</w:t>
            </w:r>
            <w:r w:rsidR="00E43CB9">
              <w:rPr>
                <w:b w:val="0"/>
                <w:bCs w:val="0"/>
                <w:sz w:val="20"/>
                <w:szCs w:val="20"/>
              </w:rPr>
              <w:t>)</w:t>
            </w:r>
            <w:r w:rsidR="006C433E" w:rsidRPr="006C433E">
              <w:rPr>
                <w:b w:val="0"/>
                <w:bCs w:val="0"/>
                <w:sz w:val="20"/>
                <w:szCs w:val="20"/>
              </w:rPr>
              <w:t xml:space="preserve"> power level.</w:t>
            </w:r>
          </w:p>
          <w:p w14:paraId="7BBB12C4" w14:textId="2B4D7576" w:rsidR="006C433E" w:rsidRPr="006C433E" w:rsidRDefault="00186E14" w:rsidP="006C433E">
            <w:pPr>
              <w:pStyle w:val="BodyText"/>
              <w:numPr>
                <w:ilvl w:val="0"/>
                <w:numId w:val="40"/>
              </w:numPr>
              <w:spacing w:after="0"/>
              <w:rPr>
                <w:b w:val="0"/>
                <w:bCs w:val="0"/>
                <w:sz w:val="20"/>
                <w:szCs w:val="20"/>
              </w:rPr>
            </w:pPr>
            <w:r>
              <w:rPr>
                <w:b w:val="0"/>
                <w:bCs w:val="0"/>
                <w:sz w:val="20"/>
                <w:szCs w:val="20"/>
              </w:rPr>
              <w:t xml:space="preserve">Experimentation to </w:t>
            </w:r>
            <w:r w:rsidRPr="006C433E">
              <w:rPr>
                <w:b w:val="0"/>
                <w:bCs w:val="0"/>
                <w:sz w:val="20"/>
                <w:szCs w:val="20"/>
              </w:rPr>
              <w:t>analyz</w:t>
            </w:r>
            <w:r>
              <w:rPr>
                <w:b w:val="0"/>
                <w:bCs w:val="0"/>
                <w:sz w:val="20"/>
                <w:szCs w:val="20"/>
              </w:rPr>
              <w:t>e</w:t>
            </w:r>
            <w:r w:rsidR="006C433E" w:rsidRPr="006C433E">
              <w:rPr>
                <w:b w:val="0"/>
                <w:bCs w:val="0"/>
                <w:sz w:val="20"/>
                <w:szCs w:val="20"/>
              </w:rPr>
              <w:t xml:space="preserve"> the antenna aperture size of the dielectric sensor and its distance to inspected soil surface</w:t>
            </w:r>
            <w:r>
              <w:rPr>
                <w:b w:val="0"/>
                <w:bCs w:val="0"/>
                <w:sz w:val="20"/>
                <w:szCs w:val="20"/>
              </w:rPr>
              <w:t xml:space="preserve"> and the effect this has on metrics obtained</w:t>
            </w:r>
            <w:r w:rsidR="006C433E" w:rsidRPr="006C433E">
              <w:rPr>
                <w:b w:val="0"/>
                <w:bCs w:val="0"/>
                <w:sz w:val="20"/>
                <w:szCs w:val="20"/>
              </w:rPr>
              <w:t>.</w:t>
            </w:r>
          </w:p>
          <w:p w14:paraId="4CE09F4F" w14:textId="77777777" w:rsidR="002344AF" w:rsidRDefault="002344AF" w:rsidP="00213ABC">
            <w:pPr>
              <w:pStyle w:val="Response"/>
              <w:rPr>
                <w:i/>
                <w:iCs/>
                <w:szCs w:val="20"/>
              </w:rPr>
            </w:pPr>
          </w:p>
          <w:p w14:paraId="1DBA56B4" w14:textId="592D0AF8" w:rsidR="00B80D52" w:rsidRDefault="006C433E" w:rsidP="00213ABC">
            <w:pPr>
              <w:pStyle w:val="Response"/>
              <w:rPr>
                <w:szCs w:val="20"/>
              </w:rPr>
            </w:pPr>
            <w:r>
              <w:rPr>
                <w:b w:val="0"/>
                <w:bCs w:val="0"/>
                <w:i/>
                <w:iCs/>
                <w:szCs w:val="20"/>
              </w:rPr>
              <w:t>Phase 2:  Experimentation to design and develop contactless dielectric sensors in full-wave simulation environment</w:t>
            </w:r>
            <w:r w:rsidR="001868BA">
              <w:rPr>
                <w:b w:val="0"/>
                <w:bCs w:val="0"/>
                <w:i/>
                <w:iCs/>
                <w:szCs w:val="20"/>
              </w:rPr>
              <w:t xml:space="preserve"> (</w:t>
            </w:r>
            <w:r w:rsidR="001868BA" w:rsidRPr="001868BA">
              <w:rPr>
                <w:b w:val="0"/>
                <w:bCs w:val="0"/>
                <w:i/>
                <w:iCs/>
                <w:szCs w:val="20"/>
                <w:highlight w:val="yellow"/>
              </w:rPr>
              <w:t>FY22</w:t>
            </w:r>
            <w:r w:rsidR="001868BA">
              <w:rPr>
                <w:b w:val="0"/>
                <w:bCs w:val="0"/>
                <w:i/>
                <w:iCs/>
                <w:szCs w:val="20"/>
              </w:rPr>
              <w:t xml:space="preserve">) </w:t>
            </w:r>
          </w:p>
          <w:p w14:paraId="5F42463C" w14:textId="46FD9C5D" w:rsidR="006C433E" w:rsidRPr="006C433E" w:rsidRDefault="00186E14" w:rsidP="006C433E">
            <w:pPr>
              <w:pStyle w:val="Response"/>
              <w:numPr>
                <w:ilvl w:val="0"/>
                <w:numId w:val="41"/>
              </w:numPr>
              <w:rPr>
                <w:b w:val="0"/>
                <w:bCs w:val="0"/>
                <w:szCs w:val="20"/>
              </w:rPr>
            </w:pPr>
            <w:r>
              <w:rPr>
                <w:b w:val="0"/>
                <w:bCs w:val="0"/>
                <w:szCs w:val="20"/>
              </w:rPr>
              <w:t xml:space="preserve">Experimental activities to develop an </w:t>
            </w:r>
            <w:r w:rsidR="006C433E" w:rsidRPr="006C433E">
              <w:rPr>
                <w:b w:val="0"/>
                <w:bCs w:val="0"/>
                <w:szCs w:val="20"/>
              </w:rPr>
              <w:t>Integrated optimized antenna design in terms of its working frequency and near-field characteristics.</w:t>
            </w:r>
          </w:p>
          <w:p w14:paraId="0C8D62C9" w14:textId="037CC8C4" w:rsidR="006C433E" w:rsidRPr="006C433E" w:rsidRDefault="00186E14" w:rsidP="006C433E">
            <w:pPr>
              <w:pStyle w:val="Response"/>
              <w:numPr>
                <w:ilvl w:val="0"/>
                <w:numId w:val="41"/>
              </w:numPr>
              <w:rPr>
                <w:b w:val="0"/>
                <w:bCs w:val="0"/>
                <w:szCs w:val="20"/>
              </w:rPr>
            </w:pPr>
            <w:r>
              <w:rPr>
                <w:b w:val="0"/>
                <w:bCs w:val="0"/>
                <w:szCs w:val="20"/>
              </w:rPr>
              <w:t>Experimentation to d</w:t>
            </w:r>
            <w:r w:rsidR="006C433E" w:rsidRPr="006C433E">
              <w:rPr>
                <w:b w:val="0"/>
                <w:bCs w:val="0"/>
                <w:szCs w:val="20"/>
              </w:rPr>
              <w:t xml:space="preserve">esign an RF circuit sensor to connect to the designed antenna structure. </w:t>
            </w:r>
          </w:p>
          <w:p w14:paraId="27137D95" w14:textId="6F887DC1" w:rsidR="006C433E" w:rsidRPr="006C433E" w:rsidRDefault="00186E14" w:rsidP="006C433E">
            <w:pPr>
              <w:pStyle w:val="Response"/>
              <w:numPr>
                <w:ilvl w:val="0"/>
                <w:numId w:val="41"/>
              </w:numPr>
              <w:rPr>
                <w:b w:val="0"/>
                <w:bCs w:val="0"/>
                <w:szCs w:val="20"/>
              </w:rPr>
            </w:pPr>
            <w:r>
              <w:rPr>
                <w:b w:val="0"/>
                <w:bCs w:val="0"/>
                <w:szCs w:val="20"/>
              </w:rPr>
              <w:t xml:space="preserve">Experimentation to </w:t>
            </w:r>
            <w:r w:rsidR="006C433E" w:rsidRPr="006C433E">
              <w:rPr>
                <w:b w:val="0"/>
                <w:bCs w:val="0"/>
                <w:szCs w:val="20"/>
              </w:rPr>
              <w:t xml:space="preserve">Optimize sensor geometry via a computational </w:t>
            </w:r>
            <w:r w:rsidR="00E43CB9">
              <w:rPr>
                <w:b w:val="0"/>
                <w:bCs w:val="0"/>
                <w:szCs w:val="20"/>
              </w:rPr>
              <w:t>electromagnetic (E</w:t>
            </w:r>
            <w:r w:rsidR="006C433E" w:rsidRPr="006C433E">
              <w:rPr>
                <w:b w:val="0"/>
                <w:bCs w:val="0"/>
                <w:szCs w:val="20"/>
              </w:rPr>
              <w:t>M</w:t>
            </w:r>
            <w:r w:rsidR="00E43CB9">
              <w:rPr>
                <w:b w:val="0"/>
                <w:bCs w:val="0"/>
                <w:szCs w:val="20"/>
              </w:rPr>
              <w:t>)</w:t>
            </w:r>
            <w:r w:rsidR="006C433E" w:rsidRPr="006C433E">
              <w:rPr>
                <w:b w:val="0"/>
                <w:bCs w:val="0"/>
                <w:szCs w:val="20"/>
              </w:rPr>
              <w:t xml:space="preserve"> simulator </w:t>
            </w:r>
            <w:r w:rsidRPr="006C433E">
              <w:rPr>
                <w:b w:val="0"/>
                <w:bCs w:val="0"/>
                <w:szCs w:val="20"/>
              </w:rPr>
              <w:t>to</w:t>
            </w:r>
            <w:r w:rsidR="006C433E" w:rsidRPr="006C433E">
              <w:rPr>
                <w:b w:val="0"/>
                <w:bCs w:val="0"/>
                <w:szCs w:val="20"/>
              </w:rPr>
              <w:t xml:space="preserve"> achieve an acceptable impedance balance, near-field pattern, efficiency, and frequency-domain response.</w:t>
            </w:r>
          </w:p>
          <w:p w14:paraId="03A2FF99" w14:textId="02704580" w:rsidR="006C433E" w:rsidRPr="006C433E" w:rsidRDefault="006C433E" w:rsidP="006C433E">
            <w:pPr>
              <w:pStyle w:val="Response"/>
              <w:numPr>
                <w:ilvl w:val="0"/>
                <w:numId w:val="41"/>
              </w:numPr>
              <w:rPr>
                <w:b w:val="0"/>
                <w:bCs w:val="0"/>
                <w:szCs w:val="20"/>
              </w:rPr>
            </w:pPr>
            <w:r w:rsidRPr="006C433E">
              <w:rPr>
                <w:b w:val="0"/>
                <w:bCs w:val="0"/>
                <w:szCs w:val="20"/>
              </w:rPr>
              <w:t>E</w:t>
            </w:r>
            <w:r w:rsidR="00186E14">
              <w:rPr>
                <w:b w:val="0"/>
                <w:bCs w:val="0"/>
                <w:szCs w:val="20"/>
              </w:rPr>
              <w:t>xperimentation to e</w:t>
            </w:r>
            <w:r w:rsidRPr="006C433E">
              <w:rPr>
                <w:b w:val="0"/>
                <w:bCs w:val="0"/>
                <w:szCs w:val="20"/>
              </w:rPr>
              <w:t>valuate the sensitivity and reliability of the dielectric sensor in terms of different soil properties.</w:t>
            </w:r>
          </w:p>
          <w:p w14:paraId="051DD3D3" w14:textId="77777777" w:rsidR="002344AF" w:rsidRDefault="002344AF" w:rsidP="006C433E">
            <w:pPr>
              <w:pStyle w:val="Response"/>
              <w:rPr>
                <w:i/>
                <w:iCs/>
                <w:szCs w:val="20"/>
              </w:rPr>
            </w:pPr>
          </w:p>
          <w:p w14:paraId="74E4F2C2" w14:textId="265564AF" w:rsidR="006C433E" w:rsidRDefault="006C433E" w:rsidP="006C433E">
            <w:pPr>
              <w:pStyle w:val="Response"/>
              <w:rPr>
                <w:i/>
                <w:iCs/>
                <w:szCs w:val="20"/>
              </w:rPr>
            </w:pPr>
            <w:r>
              <w:rPr>
                <w:b w:val="0"/>
                <w:bCs w:val="0"/>
                <w:i/>
                <w:iCs/>
                <w:szCs w:val="20"/>
              </w:rPr>
              <w:t xml:space="preserve">Phase 3: </w:t>
            </w:r>
            <w:r w:rsidR="00B52ACB">
              <w:rPr>
                <w:b w:val="0"/>
                <w:bCs w:val="0"/>
                <w:i/>
                <w:iCs/>
                <w:szCs w:val="20"/>
              </w:rPr>
              <w:t>Development of</w:t>
            </w:r>
            <w:r>
              <w:rPr>
                <w:b w:val="0"/>
                <w:bCs w:val="0"/>
                <w:i/>
                <w:iCs/>
                <w:szCs w:val="20"/>
              </w:rPr>
              <w:t xml:space="preserve"> a proof-of-concept minimum viable product (MVP) prototype</w:t>
            </w:r>
            <w:r w:rsidR="001868BA">
              <w:rPr>
                <w:b w:val="0"/>
                <w:bCs w:val="0"/>
                <w:i/>
                <w:iCs/>
                <w:szCs w:val="20"/>
              </w:rPr>
              <w:t xml:space="preserve"> (</w:t>
            </w:r>
            <w:r w:rsidR="001868BA" w:rsidRPr="001868BA">
              <w:rPr>
                <w:b w:val="0"/>
                <w:bCs w:val="0"/>
                <w:i/>
                <w:iCs/>
                <w:szCs w:val="20"/>
                <w:highlight w:val="yellow"/>
              </w:rPr>
              <w:t>FY2</w:t>
            </w:r>
            <w:del w:id="85" w:author="David Frazer" w:date="2022-04-14T12:38:00Z">
              <w:r w:rsidR="001868BA" w:rsidRPr="001868BA" w:rsidDel="00FE2563">
                <w:rPr>
                  <w:b w:val="0"/>
                  <w:bCs w:val="0"/>
                  <w:i/>
                  <w:iCs/>
                  <w:szCs w:val="20"/>
                  <w:highlight w:val="yellow"/>
                </w:rPr>
                <w:delText>2-FY23</w:delText>
              </w:r>
            </w:del>
            <w:ins w:id="86" w:author="David Frazer" w:date="2022-04-14T12:38:00Z">
              <w:r w:rsidR="00FE2563">
                <w:rPr>
                  <w:b w:val="0"/>
                  <w:bCs w:val="0"/>
                  <w:i/>
                  <w:iCs/>
                  <w:szCs w:val="20"/>
                  <w:highlight w:val="yellow"/>
                </w:rPr>
                <w:t>2</w:t>
              </w:r>
            </w:ins>
            <w:r w:rsidR="001868BA" w:rsidRPr="001868BA">
              <w:rPr>
                <w:b w:val="0"/>
                <w:bCs w:val="0"/>
                <w:i/>
                <w:iCs/>
                <w:szCs w:val="20"/>
                <w:highlight w:val="yellow"/>
              </w:rPr>
              <w:t>)</w:t>
            </w:r>
            <w:r w:rsidR="001868BA">
              <w:rPr>
                <w:b w:val="0"/>
                <w:bCs w:val="0"/>
                <w:i/>
                <w:iCs/>
                <w:szCs w:val="20"/>
              </w:rPr>
              <w:t xml:space="preserve"> </w:t>
            </w:r>
          </w:p>
          <w:p w14:paraId="73CF47B8" w14:textId="54FB92B2" w:rsidR="006C433E" w:rsidRPr="006C433E" w:rsidRDefault="00186E14" w:rsidP="006C433E">
            <w:pPr>
              <w:pStyle w:val="Response"/>
              <w:numPr>
                <w:ilvl w:val="0"/>
                <w:numId w:val="42"/>
              </w:numPr>
              <w:rPr>
                <w:b w:val="0"/>
                <w:bCs w:val="0"/>
                <w:szCs w:val="20"/>
              </w:rPr>
            </w:pPr>
            <w:r>
              <w:rPr>
                <w:b w:val="0"/>
                <w:bCs w:val="0"/>
                <w:szCs w:val="20"/>
              </w:rPr>
              <w:t>Experimentation to b</w:t>
            </w:r>
            <w:r w:rsidR="006C433E" w:rsidRPr="006C433E">
              <w:rPr>
                <w:b w:val="0"/>
                <w:bCs w:val="0"/>
                <w:szCs w:val="20"/>
              </w:rPr>
              <w:t>uild up an antenna design from investigational studies and measure its near- and far-field radiation performance.</w:t>
            </w:r>
          </w:p>
          <w:p w14:paraId="71FF4398" w14:textId="151BBB95" w:rsidR="006C433E" w:rsidRPr="006C433E" w:rsidRDefault="00186E14" w:rsidP="006C433E">
            <w:pPr>
              <w:pStyle w:val="Response"/>
              <w:numPr>
                <w:ilvl w:val="0"/>
                <w:numId w:val="42"/>
              </w:numPr>
              <w:rPr>
                <w:b w:val="0"/>
                <w:bCs w:val="0"/>
                <w:szCs w:val="20"/>
              </w:rPr>
            </w:pPr>
            <w:r>
              <w:rPr>
                <w:b w:val="0"/>
                <w:bCs w:val="0"/>
                <w:szCs w:val="20"/>
              </w:rPr>
              <w:t>Experimentation to i</w:t>
            </w:r>
            <w:r w:rsidR="006C433E" w:rsidRPr="006C433E">
              <w:rPr>
                <w:b w:val="0"/>
                <w:bCs w:val="0"/>
                <w:szCs w:val="20"/>
              </w:rPr>
              <w:t>ntegrate the RF feeding networks designed from investigational studies with the antenna body.</w:t>
            </w:r>
          </w:p>
          <w:p w14:paraId="68D111D5" w14:textId="5D397CFF" w:rsidR="006C433E" w:rsidRPr="006C433E" w:rsidRDefault="00186E14" w:rsidP="006C433E">
            <w:pPr>
              <w:pStyle w:val="Response"/>
              <w:numPr>
                <w:ilvl w:val="0"/>
                <w:numId w:val="42"/>
              </w:numPr>
              <w:rPr>
                <w:b w:val="0"/>
                <w:bCs w:val="0"/>
                <w:szCs w:val="20"/>
              </w:rPr>
            </w:pPr>
            <w:r>
              <w:rPr>
                <w:b w:val="0"/>
                <w:bCs w:val="0"/>
                <w:szCs w:val="20"/>
              </w:rPr>
              <w:t>Experimentation to c</w:t>
            </w:r>
            <w:r w:rsidR="006C433E" w:rsidRPr="006C433E">
              <w:rPr>
                <w:b w:val="0"/>
                <w:bCs w:val="0"/>
                <w:szCs w:val="20"/>
              </w:rPr>
              <w:t xml:space="preserve">onnect the developed sensor to the vector network </w:t>
            </w:r>
            <w:r w:rsidRPr="006C433E">
              <w:rPr>
                <w:b w:val="0"/>
                <w:bCs w:val="0"/>
                <w:szCs w:val="20"/>
              </w:rPr>
              <w:t>analyser</w:t>
            </w:r>
            <w:r w:rsidR="006C433E" w:rsidRPr="006C433E">
              <w:rPr>
                <w:b w:val="0"/>
                <w:bCs w:val="0"/>
                <w:szCs w:val="20"/>
              </w:rPr>
              <w:t xml:space="preserve"> and capture the data over the specified frequency in both free space and a homogeneous medium for calibration purposes.</w:t>
            </w:r>
          </w:p>
          <w:p w14:paraId="37A5FCB5" w14:textId="046DD694" w:rsidR="006C433E" w:rsidRPr="006C433E" w:rsidRDefault="00186E14" w:rsidP="006C433E">
            <w:pPr>
              <w:pStyle w:val="Response"/>
              <w:numPr>
                <w:ilvl w:val="0"/>
                <w:numId w:val="42"/>
              </w:numPr>
              <w:rPr>
                <w:b w:val="0"/>
                <w:bCs w:val="0"/>
                <w:szCs w:val="20"/>
              </w:rPr>
            </w:pPr>
            <w:r>
              <w:rPr>
                <w:b w:val="0"/>
                <w:bCs w:val="0"/>
                <w:szCs w:val="20"/>
              </w:rPr>
              <w:t>Experimentation to i</w:t>
            </w:r>
            <w:r w:rsidR="006C433E" w:rsidRPr="006C433E">
              <w:rPr>
                <w:b w:val="0"/>
                <w:bCs w:val="0"/>
                <w:szCs w:val="20"/>
              </w:rPr>
              <w:t>ntegrate the M</w:t>
            </w:r>
            <w:r w:rsidR="00E43CB9">
              <w:rPr>
                <w:b w:val="0"/>
                <w:bCs w:val="0"/>
                <w:szCs w:val="20"/>
              </w:rPr>
              <w:t xml:space="preserve">inimum </w:t>
            </w:r>
            <w:r w:rsidR="006C433E" w:rsidRPr="006C433E">
              <w:rPr>
                <w:b w:val="0"/>
                <w:bCs w:val="0"/>
                <w:szCs w:val="20"/>
              </w:rPr>
              <w:t>V</w:t>
            </w:r>
            <w:r w:rsidR="00E43CB9">
              <w:rPr>
                <w:b w:val="0"/>
                <w:bCs w:val="0"/>
                <w:szCs w:val="20"/>
              </w:rPr>
              <w:t xml:space="preserve">iable </w:t>
            </w:r>
            <w:r w:rsidR="006C433E" w:rsidRPr="006C433E">
              <w:rPr>
                <w:b w:val="0"/>
                <w:bCs w:val="0"/>
                <w:szCs w:val="20"/>
              </w:rPr>
              <w:t>P</w:t>
            </w:r>
            <w:r w:rsidR="00E43CB9">
              <w:rPr>
                <w:b w:val="0"/>
                <w:bCs w:val="0"/>
                <w:szCs w:val="20"/>
              </w:rPr>
              <w:t>roduct (MVP</w:t>
            </w:r>
            <w:r w:rsidR="006C433E" w:rsidRPr="006C433E">
              <w:rPr>
                <w:b w:val="0"/>
                <w:bCs w:val="0"/>
                <w:szCs w:val="20"/>
              </w:rPr>
              <w:t xml:space="preserve"> onto the MudMaster platform and capture raw RF signals from live application scenario</w:t>
            </w:r>
            <w:r>
              <w:rPr>
                <w:b w:val="0"/>
                <w:bCs w:val="0"/>
                <w:szCs w:val="20"/>
              </w:rPr>
              <w:t>s</w:t>
            </w:r>
            <w:r w:rsidR="006C433E" w:rsidRPr="006C433E">
              <w:rPr>
                <w:b w:val="0"/>
                <w:bCs w:val="0"/>
                <w:szCs w:val="20"/>
              </w:rPr>
              <w:t>.</w:t>
            </w:r>
          </w:p>
          <w:p w14:paraId="75DC8DE8" w14:textId="7966B5AF" w:rsidR="006C433E" w:rsidRPr="006C433E" w:rsidRDefault="00186E14" w:rsidP="006C433E">
            <w:pPr>
              <w:pStyle w:val="Response"/>
              <w:numPr>
                <w:ilvl w:val="0"/>
                <w:numId w:val="42"/>
              </w:numPr>
              <w:rPr>
                <w:b w:val="0"/>
                <w:bCs w:val="0"/>
                <w:szCs w:val="20"/>
              </w:rPr>
            </w:pPr>
            <w:r>
              <w:rPr>
                <w:b w:val="0"/>
                <w:bCs w:val="0"/>
                <w:szCs w:val="20"/>
              </w:rPr>
              <w:t>Experimentation to c</w:t>
            </w:r>
            <w:r w:rsidR="006C433E" w:rsidRPr="006C433E">
              <w:rPr>
                <w:b w:val="0"/>
                <w:bCs w:val="0"/>
                <w:szCs w:val="20"/>
              </w:rPr>
              <w:t>ollect data and interpret</w:t>
            </w:r>
            <w:r>
              <w:rPr>
                <w:b w:val="0"/>
                <w:bCs w:val="0"/>
                <w:szCs w:val="20"/>
              </w:rPr>
              <w:t xml:space="preserve"> </w:t>
            </w:r>
            <w:r w:rsidR="006C433E" w:rsidRPr="006C433E">
              <w:rPr>
                <w:b w:val="0"/>
                <w:bCs w:val="0"/>
                <w:szCs w:val="20"/>
              </w:rPr>
              <w:t xml:space="preserve">the collected RF signal and mapped data with soil properties. </w:t>
            </w:r>
          </w:p>
          <w:p w14:paraId="313C3670" w14:textId="6DAAD06A" w:rsidR="006C433E" w:rsidRPr="006C433E" w:rsidRDefault="00186E14" w:rsidP="006C433E">
            <w:pPr>
              <w:pStyle w:val="Response"/>
              <w:numPr>
                <w:ilvl w:val="0"/>
                <w:numId w:val="42"/>
              </w:numPr>
              <w:rPr>
                <w:b w:val="0"/>
                <w:bCs w:val="0"/>
                <w:szCs w:val="20"/>
              </w:rPr>
            </w:pPr>
            <w:r>
              <w:rPr>
                <w:b w:val="0"/>
                <w:bCs w:val="0"/>
                <w:szCs w:val="20"/>
              </w:rPr>
              <w:t>Experimentation to</w:t>
            </w:r>
            <w:r w:rsidR="006C433E" w:rsidRPr="006C433E">
              <w:rPr>
                <w:b w:val="0"/>
                <w:bCs w:val="0"/>
                <w:szCs w:val="20"/>
              </w:rPr>
              <w:t xml:space="preserve"> conduct testing of the sensor in various slurries to identify the feedback. The field trials</w:t>
            </w:r>
            <w:r>
              <w:rPr>
                <w:b w:val="0"/>
                <w:bCs w:val="0"/>
                <w:szCs w:val="20"/>
              </w:rPr>
              <w:t xml:space="preserve"> will be</w:t>
            </w:r>
            <w:r w:rsidR="006C433E" w:rsidRPr="006C433E">
              <w:rPr>
                <w:b w:val="0"/>
                <w:bCs w:val="0"/>
                <w:szCs w:val="20"/>
              </w:rPr>
              <w:t xml:space="preserve"> conducted with the meter attached to a MudMaster. This information </w:t>
            </w:r>
            <w:r>
              <w:rPr>
                <w:b w:val="0"/>
                <w:bCs w:val="0"/>
                <w:szCs w:val="20"/>
              </w:rPr>
              <w:t>will be</w:t>
            </w:r>
            <w:r w:rsidR="006C433E" w:rsidRPr="006C433E">
              <w:rPr>
                <w:b w:val="0"/>
                <w:bCs w:val="0"/>
                <w:szCs w:val="20"/>
              </w:rPr>
              <w:t xml:space="preserve"> input into algorithms </w:t>
            </w:r>
            <w:proofErr w:type="gramStart"/>
            <w:r w:rsidR="006C433E" w:rsidRPr="006C433E">
              <w:rPr>
                <w:b w:val="0"/>
                <w:bCs w:val="0"/>
                <w:szCs w:val="20"/>
              </w:rPr>
              <w:t>in an attempt to</w:t>
            </w:r>
            <w:proofErr w:type="gramEnd"/>
            <w:r w:rsidR="006C433E" w:rsidRPr="006C433E">
              <w:rPr>
                <w:b w:val="0"/>
                <w:bCs w:val="0"/>
                <w:szCs w:val="20"/>
              </w:rPr>
              <w:t xml:space="preserve"> develop full automation of the technology platform.</w:t>
            </w:r>
          </w:p>
          <w:p w14:paraId="4015783A" w14:textId="33C36473" w:rsidR="006C433E" w:rsidRDefault="006C433E" w:rsidP="006C433E">
            <w:pPr>
              <w:pStyle w:val="Response"/>
              <w:rPr>
                <w:b w:val="0"/>
                <w:bCs w:val="0"/>
                <w:szCs w:val="20"/>
              </w:rPr>
            </w:pPr>
          </w:p>
          <w:p w14:paraId="69F1504A" w14:textId="6C36413A" w:rsidR="001868BA" w:rsidRPr="001868BA" w:rsidRDefault="001868BA" w:rsidP="001868BA">
            <w:pPr>
              <w:pStyle w:val="Response"/>
              <w:rPr>
                <w:b w:val="0"/>
                <w:bCs w:val="0"/>
                <w:szCs w:val="20"/>
              </w:rPr>
            </w:pPr>
            <w:r w:rsidRPr="001868BA">
              <w:rPr>
                <w:b w:val="0"/>
                <w:bCs w:val="0"/>
                <w:szCs w:val="20"/>
              </w:rPr>
              <w:lastRenderedPageBreak/>
              <w:t xml:space="preserve">In collaboration with the University of QLD, Amphitec we will be testing the sensor in various slurries to identify the feedback. From there field trials will be conducted with the meter attached to a MudMaster®. This information will be made available to </w:t>
            </w:r>
            <w:r w:rsidR="00E057DB" w:rsidRPr="001868BA">
              <w:rPr>
                <w:b w:val="0"/>
                <w:bCs w:val="0"/>
                <w:szCs w:val="20"/>
              </w:rPr>
              <w:t>Amphitec</w:t>
            </w:r>
            <w:r w:rsidRPr="001868BA">
              <w:rPr>
                <w:b w:val="0"/>
                <w:bCs w:val="0"/>
                <w:szCs w:val="20"/>
              </w:rPr>
              <w:t xml:space="preserve"> partners in the US who will develop the algorithms to move to full automation of the MudMaster®. After the desktop evaluations and development of the algorithms it will be installed on the MudMaster® in Australia and tested at the Port of Brisbane</w:t>
            </w:r>
            <w:r w:rsidR="00FE1033">
              <w:rPr>
                <w:b w:val="0"/>
                <w:bCs w:val="0"/>
                <w:szCs w:val="20"/>
              </w:rPr>
              <w:t xml:space="preserve">. </w:t>
            </w:r>
          </w:p>
          <w:p w14:paraId="40DAD778" w14:textId="77777777" w:rsidR="001868BA" w:rsidRDefault="001868BA" w:rsidP="001868BA">
            <w:pPr>
              <w:pStyle w:val="Response"/>
              <w:rPr>
                <w:szCs w:val="20"/>
              </w:rPr>
            </w:pPr>
          </w:p>
          <w:p w14:paraId="07F79E46" w14:textId="34F83F77" w:rsidR="006C433E" w:rsidRPr="006C433E" w:rsidRDefault="006C433E" w:rsidP="006C433E">
            <w:pPr>
              <w:pStyle w:val="Response"/>
              <w:rPr>
                <w:b w:val="0"/>
                <w:bCs w:val="0"/>
                <w:szCs w:val="20"/>
              </w:rPr>
            </w:pPr>
          </w:p>
        </w:tc>
      </w:tr>
      <w:tr w:rsidR="00B70801" w:rsidRPr="00AC15B2" w14:paraId="3A51EDAC" w14:textId="77777777" w:rsidTr="00B70801">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4B87F86B" w14:textId="116D4141" w:rsidR="00B70801" w:rsidRPr="0047347E" w:rsidRDefault="00B70801" w:rsidP="00B70801">
            <w:pPr>
              <w:pStyle w:val="Subheading"/>
              <w:rPr>
                <w:b/>
                <w:bCs/>
                <w:i/>
                <w:iCs/>
                <w:sz w:val="18"/>
                <w:szCs w:val="18"/>
              </w:rPr>
            </w:pPr>
            <w:r w:rsidRPr="0047347E">
              <w:rPr>
                <w:rFonts w:asciiTheme="majorHAnsi" w:hAnsiTheme="majorHAnsi"/>
                <w:b/>
                <w:bCs/>
              </w:rPr>
              <w:lastRenderedPageBreak/>
              <w:t>How did you evaluate or plan to evaluate results from your experiment?</w:t>
            </w:r>
          </w:p>
        </w:tc>
      </w:tr>
      <w:tr w:rsidR="00B80D52" w:rsidRPr="00E4609E" w14:paraId="65D7A7D1" w14:textId="77777777" w:rsidTr="00F0306E">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7991B4F2" w14:textId="2B3CA100" w:rsidR="00B80D52" w:rsidRPr="00B80D52" w:rsidRDefault="00B80D52" w:rsidP="00B70801">
            <w:pPr>
              <w:pStyle w:val="Subheading"/>
              <w:jc w:val="right"/>
              <w:rPr>
                <w:b/>
                <w:bCs/>
                <w:i/>
                <w:iCs/>
                <w:sz w:val="16"/>
                <w:szCs w:val="16"/>
              </w:rPr>
            </w:pPr>
            <w:r w:rsidRPr="00B80D52">
              <w:rPr>
                <w:rFonts w:ascii="Calibri Light" w:hAnsi="Calibri Light"/>
                <w:b/>
                <w:bCs/>
                <w:i/>
                <w:iCs/>
                <w:color w:val="FF0000"/>
                <w:sz w:val="16"/>
                <w:szCs w:val="16"/>
              </w:rPr>
              <w:t>4000 Character Limit</w:t>
            </w:r>
          </w:p>
        </w:tc>
      </w:tr>
      <w:tr w:rsidR="00B80D52" w:rsidRPr="00523D11" w14:paraId="4E90EABC" w14:textId="77777777" w:rsidTr="003C6EBC">
        <w:trPr>
          <w:trHeight w:val="609"/>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426598CE" w14:textId="32A77560" w:rsidR="00B52ACB" w:rsidRDefault="006C433E" w:rsidP="006C433E">
            <w:pPr>
              <w:pStyle w:val="BodyText"/>
              <w:spacing w:after="0"/>
              <w:rPr>
                <w:sz w:val="20"/>
                <w:szCs w:val="20"/>
              </w:rPr>
            </w:pPr>
            <w:r>
              <w:rPr>
                <w:b w:val="0"/>
                <w:bCs w:val="0"/>
                <w:sz w:val="20"/>
                <w:szCs w:val="20"/>
              </w:rPr>
              <w:t xml:space="preserve">In undertaking experimental activities as part of this core activity, Amphitec </w:t>
            </w:r>
            <w:r w:rsidR="001868BA">
              <w:rPr>
                <w:b w:val="0"/>
                <w:bCs w:val="0"/>
                <w:sz w:val="20"/>
                <w:szCs w:val="20"/>
              </w:rPr>
              <w:t xml:space="preserve">will collect extensive data on the signals received by the tailings sensor in 3 separate trials, laboratory, larger scale laboratory (workshop) and on a MudMaster ® </w:t>
            </w:r>
            <w:r w:rsidR="006C4C8F">
              <w:rPr>
                <w:b w:val="0"/>
                <w:bCs w:val="0"/>
                <w:sz w:val="20"/>
                <w:szCs w:val="20"/>
              </w:rPr>
              <w:t xml:space="preserve">in the field. The analysis of this data is integral to machine learning and will attribute to the advanced detection of water in a variety of soil/material types. </w:t>
            </w:r>
          </w:p>
          <w:p w14:paraId="0229D077" w14:textId="77777777" w:rsidR="00B52ACB" w:rsidRDefault="00B52ACB" w:rsidP="006C433E">
            <w:pPr>
              <w:pStyle w:val="BodyText"/>
              <w:spacing w:after="0"/>
              <w:rPr>
                <w:sz w:val="20"/>
                <w:szCs w:val="20"/>
              </w:rPr>
            </w:pPr>
          </w:p>
          <w:p w14:paraId="5D187994" w14:textId="0B3B284C" w:rsidR="00E43CB9" w:rsidRDefault="00B52ACB" w:rsidP="006C433E">
            <w:pPr>
              <w:pStyle w:val="BodyText"/>
              <w:spacing w:after="0"/>
              <w:rPr>
                <w:sz w:val="20"/>
                <w:szCs w:val="20"/>
              </w:rPr>
            </w:pPr>
            <w:r w:rsidRPr="00FE1033">
              <w:rPr>
                <w:sz w:val="20"/>
                <w:szCs w:val="20"/>
                <w:u w:val="single"/>
              </w:rPr>
              <w:t xml:space="preserve">Amphitec (in collaboration with University of Queensland) made the following evaluation in FY21: </w:t>
            </w:r>
          </w:p>
          <w:p w14:paraId="756D8149" w14:textId="7DB91EA6" w:rsidR="006C433E" w:rsidRDefault="006C433E" w:rsidP="006C433E">
            <w:pPr>
              <w:pStyle w:val="BodyText"/>
              <w:spacing w:after="0"/>
              <w:rPr>
                <w:i/>
                <w:iCs/>
                <w:sz w:val="20"/>
                <w:szCs w:val="20"/>
              </w:rPr>
            </w:pPr>
            <w:r>
              <w:rPr>
                <w:b w:val="0"/>
                <w:bCs w:val="0"/>
                <w:i/>
                <w:iCs/>
                <w:sz w:val="20"/>
                <w:szCs w:val="20"/>
              </w:rPr>
              <w:t xml:space="preserve">Phase 1: Experimentation to develop project startup and definition of system capabilities </w:t>
            </w:r>
          </w:p>
          <w:p w14:paraId="41D9C05D" w14:textId="5B014E80" w:rsidR="006C433E" w:rsidRDefault="00B52ACB" w:rsidP="006C433E">
            <w:pPr>
              <w:pStyle w:val="BodyText"/>
              <w:numPr>
                <w:ilvl w:val="0"/>
                <w:numId w:val="42"/>
              </w:numPr>
              <w:spacing w:after="0"/>
              <w:rPr>
                <w:sz w:val="20"/>
                <w:szCs w:val="20"/>
              </w:rPr>
            </w:pPr>
            <w:r>
              <w:rPr>
                <w:b w:val="0"/>
                <w:bCs w:val="0"/>
                <w:sz w:val="20"/>
                <w:szCs w:val="20"/>
              </w:rPr>
              <w:t>M</w:t>
            </w:r>
            <w:r w:rsidR="006C433E">
              <w:rPr>
                <w:b w:val="0"/>
                <w:bCs w:val="0"/>
                <w:sz w:val="20"/>
                <w:szCs w:val="20"/>
              </w:rPr>
              <w:t>etrics of the soils, including the mineral retention and the water retention and the impact these metrics have on density of the soil</w:t>
            </w:r>
          </w:p>
          <w:p w14:paraId="4D1D9362" w14:textId="5DD70058" w:rsidR="006C433E" w:rsidRDefault="00B52ACB" w:rsidP="006C433E">
            <w:pPr>
              <w:pStyle w:val="BodyText"/>
              <w:numPr>
                <w:ilvl w:val="0"/>
                <w:numId w:val="42"/>
              </w:numPr>
              <w:spacing w:after="0"/>
              <w:rPr>
                <w:sz w:val="20"/>
                <w:szCs w:val="20"/>
              </w:rPr>
            </w:pPr>
            <w:r>
              <w:rPr>
                <w:b w:val="0"/>
                <w:bCs w:val="0"/>
                <w:sz w:val="20"/>
                <w:szCs w:val="20"/>
              </w:rPr>
              <w:t xml:space="preserve">Specify the working frequency, RF power level and antenna type to be applied on the dielectric properties </w:t>
            </w:r>
            <w:r w:rsidR="006C433E">
              <w:rPr>
                <w:b w:val="0"/>
                <w:bCs w:val="0"/>
                <w:sz w:val="20"/>
                <w:szCs w:val="20"/>
              </w:rPr>
              <w:t xml:space="preserve"> </w:t>
            </w:r>
          </w:p>
          <w:p w14:paraId="4B1E78E8" w14:textId="1C35150D" w:rsidR="006C433E" w:rsidRDefault="00B52ACB" w:rsidP="006C433E">
            <w:pPr>
              <w:pStyle w:val="BodyText"/>
              <w:numPr>
                <w:ilvl w:val="0"/>
                <w:numId w:val="42"/>
              </w:numPr>
              <w:spacing w:after="0"/>
              <w:rPr>
                <w:sz w:val="20"/>
                <w:szCs w:val="20"/>
              </w:rPr>
            </w:pPr>
            <w:r>
              <w:rPr>
                <w:b w:val="0"/>
                <w:bCs w:val="0"/>
                <w:sz w:val="20"/>
                <w:szCs w:val="20"/>
              </w:rPr>
              <w:t>The</w:t>
            </w:r>
            <w:r w:rsidR="006C433E">
              <w:rPr>
                <w:b w:val="0"/>
                <w:bCs w:val="0"/>
                <w:sz w:val="20"/>
                <w:szCs w:val="20"/>
              </w:rPr>
              <w:t xml:space="preserve"> effect of the antenna aperture size, its distance to the soil on the ability to record accurate </w:t>
            </w:r>
            <w:r w:rsidR="00186E14">
              <w:rPr>
                <w:b w:val="0"/>
                <w:bCs w:val="0"/>
                <w:sz w:val="20"/>
                <w:szCs w:val="20"/>
              </w:rPr>
              <w:t>data</w:t>
            </w:r>
            <w:r w:rsidR="006C433E">
              <w:rPr>
                <w:b w:val="0"/>
                <w:bCs w:val="0"/>
                <w:sz w:val="20"/>
                <w:szCs w:val="20"/>
              </w:rPr>
              <w:t xml:space="preserve">. </w:t>
            </w:r>
          </w:p>
          <w:p w14:paraId="73946889" w14:textId="1347419C" w:rsidR="006C433E" w:rsidRDefault="00B52ACB" w:rsidP="006C433E">
            <w:pPr>
              <w:pStyle w:val="BodyText"/>
              <w:numPr>
                <w:ilvl w:val="0"/>
                <w:numId w:val="42"/>
              </w:numPr>
              <w:spacing w:after="0"/>
              <w:rPr>
                <w:sz w:val="20"/>
                <w:szCs w:val="20"/>
              </w:rPr>
            </w:pPr>
            <w:r>
              <w:rPr>
                <w:b w:val="0"/>
                <w:bCs w:val="0"/>
                <w:sz w:val="20"/>
                <w:szCs w:val="20"/>
              </w:rPr>
              <w:t>Q</w:t>
            </w:r>
            <w:r w:rsidR="006C433E">
              <w:rPr>
                <w:b w:val="0"/>
                <w:bCs w:val="0"/>
                <w:sz w:val="20"/>
                <w:szCs w:val="20"/>
              </w:rPr>
              <w:t xml:space="preserve">uantitative metrics </w:t>
            </w:r>
            <w:r>
              <w:rPr>
                <w:b w:val="0"/>
                <w:bCs w:val="0"/>
                <w:sz w:val="20"/>
                <w:szCs w:val="20"/>
              </w:rPr>
              <w:t xml:space="preserve">of the electromagnetics propagation characteristics in the soil as well its response to the dielectric properties </w:t>
            </w:r>
          </w:p>
          <w:p w14:paraId="694B4FF6" w14:textId="734DE8A6" w:rsidR="00B52ACB" w:rsidRDefault="00B52ACB" w:rsidP="006C433E">
            <w:pPr>
              <w:pStyle w:val="BodyText"/>
              <w:numPr>
                <w:ilvl w:val="0"/>
                <w:numId w:val="42"/>
              </w:numPr>
              <w:spacing w:after="0"/>
              <w:rPr>
                <w:sz w:val="20"/>
                <w:szCs w:val="20"/>
              </w:rPr>
            </w:pPr>
            <w:r>
              <w:rPr>
                <w:b w:val="0"/>
                <w:bCs w:val="0"/>
                <w:sz w:val="20"/>
                <w:szCs w:val="20"/>
              </w:rPr>
              <w:t xml:space="preserve">Acquiring the dielectric properties (permittivity and conductivity) of the inspected soil form database and imported those data into the numerical analysis model </w:t>
            </w:r>
          </w:p>
          <w:p w14:paraId="7625314B" w14:textId="4D36A8AF" w:rsidR="00B52ACB" w:rsidRPr="00B52ACB" w:rsidRDefault="00B52ACB" w:rsidP="00B52ACB">
            <w:pPr>
              <w:pStyle w:val="BodyText"/>
              <w:numPr>
                <w:ilvl w:val="0"/>
                <w:numId w:val="42"/>
              </w:numPr>
              <w:spacing w:after="0"/>
              <w:rPr>
                <w:sz w:val="20"/>
                <w:szCs w:val="20"/>
              </w:rPr>
            </w:pPr>
            <w:r>
              <w:rPr>
                <w:b w:val="0"/>
                <w:bCs w:val="0"/>
                <w:sz w:val="20"/>
                <w:szCs w:val="20"/>
              </w:rPr>
              <w:t xml:space="preserve">Understand the working environment of the Mud-Master platform and determine the possible positions to be installed with dielectric sensors </w:t>
            </w:r>
          </w:p>
          <w:p w14:paraId="0AB4DF68" w14:textId="77777777" w:rsidR="00B52ACB" w:rsidRDefault="00B52ACB" w:rsidP="006C433E">
            <w:pPr>
              <w:pStyle w:val="BodyText"/>
              <w:spacing w:after="0"/>
              <w:rPr>
                <w:sz w:val="20"/>
                <w:szCs w:val="20"/>
              </w:rPr>
            </w:pPr>
          </w:p>
          <w:p w14:paraId="3C067B3C" w14:textId="0AB1F4AA" w:rsidR="006C433E" w:rsidRPr="00B52ACB" w:rsidRDefault="00B52ACB" w:rsidP="006C433E">
            <w:pPr>
              <w:pStyle w:val="BodyText"/>
              <w:spacing w:after="0"/>
              <w:rPr>
                <w:sz w:val="20"/>
                <w:szCs w:val="20"/>
              </w:rPr>
            </w:pPr>
            <w:r w:rsidRPr="00FE1033">
              <w:rPr>
                <w:sz w:val="20"/>
                <w:szCs w:val="20"/>
                <w:u w:val="single"/>
              </w:rPr>
              <w:t xml:space="preserve">Amphitec (in collaboration with University of Queensland) plan to make the following evaluations in FY22/FY23: </w:t>
            </w:r>
          </w:p>
          <w:p w14:paraId="0505B1C7" w14:textId="59B58594" w:rsidR="006C433E" w:rsidRDefault="006C433E" w:rsidP="006C433E">
            <w:pPr>
              <w:pStyle w:val="Response"/>
              <w:rPr>
                <w:i/>
                <w:iCs/>
                <w:szCs w:val="20"/>
              </w:rPr>
            </w:pPr>
            <w:r>
              <w:rPr>
                <w:b w:val="0"/>
                <w:bCs w:val="0"/>
                <w:i/>
                <w:iCs/>
                <w:szCs w:val="20"/>
              </w:rPr>
              <w:t>Phase 2:  Experimentation to design and develop contactless dielectric sensors in full-wave simulation environment</w:t>
            </w:r>
          </w:p>
          <w:p w14:paraId="23D257C8" w14:textId="47978BDD" w:rsidR="006C433E" w:rsidRDefault="006C433E" w:rsidP="006C433E">
            <w:pPr>
              <w:pStyle w:val="Response"/>
              <w:numPr>
                <w:ilvl w:val="0"/>
                <w:numId w:val="42"/>
              </w:numPr>
              <w:rPr>
                <w:szCs w:val="20"/>
              </w:rPr>
            </w:pPr>
            <w:r>
              <w:rPr>
                <w:b w:val="0"/>
                <w:bCs w:val="0"/>
                <w:szCs w:val="20"/>
              </w:rPr>
              <w:t>Evaluations on the preliminary designs and configurations of the sensor geometry and dimensions that are required for accurate, reliable results as well as allowing for a robust and functional device</w:t>
            </w:r>
          </w:p>
          <w:p w14:paraId="1BDD65BE" w14:textId="019E56F1" w:rsidR="006C433E" w:rsidRDefault="006C433E" w:rsidP="006C433E">
            <w:pPr>
              <w:pStyle w:val="Response"/>
              <w:numPr>
                <w:ilvl w:val="0"/>
                <w:numId w:val="42"/>
              </w:numPr>
              <w:rPr>
                <w:szCs w:val="20"/>
              </w:rPr>
            </w:pPr>
            <w:r>
              <w:rPr>
                <w:b w:val="0"/>
                <w:bCs w:val="0"/>
                <w:szCs w:val="20"/>
              </w:rPr>
              <w:t>Evaluations to specify the 3D topology and design parameters of the sensor, along with its feeding circuit</w:t>
            </w:r>
          </w:p>
          <w:p w14:paraId="2155C2B0" w14:textId="6803D0DB" w:rsidR="006C433E" w:rsidRDefault="00B52ACB" w:rsidP="006C433E">
            <w:pPr>
              <w:pStyle w:val="Response"/>
              <w:numPr>
                <w:ilvl w:val="0"/>
                <w:numId w:val="42"/>
              </w:numPr>
              <w:rPr>
                <w:szCs w:val="20"/>
              </w:rPr>
            </w:pPr>
            <w:r>
              <w:rPr>
                <w:b w:val="0"/>
                <w:bCs w:val="0"/>
                <w:szCs w:val="20"/>
              </w:rPr>
              <w:t>Evaluate</w:t>
            </w:r>
            <w:r w:rsidR="006C433E">
              <w:rPr>
                <w:b w:val="0"/>
                <w:bCs w:val="0"/>
                <w:szCs w:val="20"/>
              </w:rPr>
              <w:t xml:space="preserve"> sensor performance in realis</w:t>
            </w:r>
            <w:r w:rsidR="00186E14">
              <w:rPr>
                <w:b w:val="0"/>
                <w:bCs w:val="0"/>
                <w:szCs w:val="20"/>
              </w:rPr>
              <w:t>t</w:t>
            </w:r>
            <w:r w:rsidR="006C433E">
              <w:rPr>
                <w:b w:val="0"/>
                <w:bCs w:val="0"/>
                <w:szCs w:val="20"/>
              </w:rPr>
              <w:t xml:space="preserve">ic full-wave simulation environments and the dynamic range of dielectric measurements. </w:t>
            </w:r>
          </w:p>
          <w:p w14:paraId="34D4FB9E" w14:textId="77777777" w:rsidR="001F5DEA" w:rsidRDefault="001F5DEA" w:rsidP="00FE1033">
            <w:pPr>
              <w:pStyle w:val="Response"/>
              <w:ind w:left="720"/>
              <w:rPr>
                <w:szCs w:val="20"/>
              </w:rPr>
            </w:pPr>
          </w:p>
          <w:p w14:paraId="4681D444" w14:textId="72B10F87" w:rsidR="006C433E" w:rsidRPr="006C433E" w:rsidRDefault="006C433E" w:rsidP="006C433E">
            <w:pPr>
              <w:pStyle w:val="Response"/>
              <w:rPr>
                <w:b w:val="0"/>
                <w:bCs w:val="0"/>
                <w:i/>
                <w:iCs/>
                <w:szCs w:val="20"/>
              </w:rPr>
            </w:pPr>
            <w:r>
              <w:rPr>
                <w:b w:val="0"/>
                <w:bCs w:val="0"/>
                <w:i/>
                <w:iCs/>
                <w:szCs w:val="20"/>
              </w:rPr>
              <w:t xml:space="preserve">Phase 3: </w:t>
            </w:r>
            <w:r w:rsidR="00B52ACB">
              <w:rPr>
                <w:b w:val="0"/>
                <w:bCs w:val="0"/>
                <w:i/>
                <w:iCs/>
                <w:szCs w:val="20"/>
              </w:rPr>
              <w:t>Development of</w:t>
            </w:r>
            <w:r>
              <w:rPr>
                <w:b w:val="0"/>
                <w:bCs w:val="0"/>
                <w:i/>
                <w:iCs/>
                <w:szCs w:val="20"/>
              </w:rPr>
              <w:t xml:space="preserve"> a proof-of-concept minimum viable product (MVP) prototype</w:t>
            </w:r>
          </w:p>
          <w:p w14:paraId="270500C7" w14:textId="58FD0FE9" w:rsidR="006C433E" w:rsidRPr="006C433E" w:rsidRDefault="00B52ACB" w:rsidP="006C433E">
            <w:pPr>
              <w:pStyle w:val="Response"/>
              <w:numPr>
                <w:ilvl w:val="0"/>
                <w:numId w:val="42"/>
              </w:numPr>
              <w:rPr>
                <w:b w:val="0"/>
                <w:bCs w:val="0"/>
                <w:szCs w:val="20"/>
              </w:rPr>
            </w:pPr>
            <w:r>
              <w:rPr>
                <w:b w:val="0"/>
                <w:bCs w:val="0"/>
                <w:szCs w:val="20"/>
              </w:rPr>
              <w:t xml:space="preserve">Verification of the </w:t>
            </w:r>
            <w:r w:rsidR="006C433E" w:rsidRPr="006C433E">
              <w:rPr>
                <w:b w:val="0"/>
                <w:bCs w:val="0"/>
                <w:szCs w:val="20"/>
              </w:rPr>
              <w:t>3D simulation model to present the realistic laminates with high reliabilit</w:t>
            </w:r>
            <w:r w:rsidR="006C433E">
              <w:rPr>
                <w:b w:val="0"/>
                <w:bCs w:val="0"/>
                <w:szCs w:val="20"/>
              </w:rPr>
              <w:t>y.</w:t>
            </w:r>
          </w:p>
          <w:p w14:paraId="4DDEF220" w14:textId="7F584AE3" w:rsidR="006C433E" w:rsidRPr="006C433E" w:rsidRDefault="00B52ACB" w:rsidP="006C433E">
            <w:pPr>
              <w:pStyle w:val="Response"/>
              <w:numPr>
                <w:ilvl w:val="0"/>
                <w:numId w:val="42"/>
              </w:numPr>
              <w:rPr>
                <w:b w:val="0"/>
                <w:bCs w:val="0"/>
                <w:szCs w:val="20"/>
              </w:rPr>
            </w:pPr>
            <w:r>
              <w:rPr>
                <w:b w:val="0"/>
                <w:bCs w:val="0"/>
                <w:szCs w:val="20"/>
              </w:rPr>
              <w:t>Q</w:t>
            </w:r>
            <w:r w:rsidR="006C433E">
              <w:rPr>
                <w:b w:val="0"/>
                <w:bCs w:val="0"/>
                <w:szCs w:val="20"/>
              </w:rPr>
              <w:t>uantitative understanding of the system reliability and sensitivity of measuring the soil properties</w:t>
            </w:r>
          </w:p>
          <w:p w14:paraId="5563BD51" w14:textId="7F451941" w:rsidR="006C433E" w:rsidRPr="006C433E" w:rsidRDefault="006C433E" w:rsidP="006C433E">
            <w:pPr>
              <w:pStyle w:val="Response"/>
              <w:numPr>
                <w:ilvl w:val="0"/>
                <w:numId w:val="42"/>
              </w:numPr>
              <w:rPr>
                <w:b w:val="0"/>
                <w:bCs w:val="0"/>
                <w:szCs w:val="20"/>
              </w:rPr>
            </w:pPr>
            <w:r>
              <w:rPr>
                <w:b w:val="0"/>
                <w:bCs w:val="0"/>
                <w:szCs w:val="20"/>
              </w:rPr>
              <w:t xml:space="preserve">Evaluation of the commercial viability based on the prototype and MVP. </w:t>
            </w:r>
          </w:p>
          <w:p w14:paraId="1D4DD92A" w14:textId="0F7A5E10" w:rsidR="00B80D52" w:rsidRPr="00523D11" w:rsidRDefault="00B80D52" w:rsidP="006C433E">
            <w:pPr>
              <w:pStyle w:val="Response"/>
              <w:rPr>
                <w:b w:val="0"/>
                <w:bCs w:val="0"/>
              </w:rPr>
            </w:pPr>
          </w:p>
        </w:tc>
      </w:tr>
      <w:tr w:rsidR="00B80D52" w:rsidRPr="00AC15B2" w14:paraId="428F08A6" w14:textId="77777777" w:rsidTr="00B70801">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26A27C80" w14:textId="26D09860" w:rsidR="00B80D52" w:rsidRPr="0047347E" w:rsidRDefault="00B80D52" w:rsidP="00B80D52">
            <w:pPr>
              <w:pStyle w:val="Subheading"/>
              <w:rPr>
                <w:rFonts w:asciiTheme="majorHAnsi" w:hAnsiTheme="majorHAnsi"/>
                <w:b/>
                <w:bCs/>
              </w:rPr>
            </w:pPr>
            <w:r w:rsidRPr="0047347E">
              <w:rPr>
                <w:rFonts w:asciiTheme="majorHAnsi" w:hAnsiTheme="majorHAnsi"/>
                <w:b/>
                <w:bCs/>
              </w:rPr>
              <w:t>If you reached conclusions from your experiments in the selected income period, describe those conclusions.</w:t>
            </w:r>
          </w:p>
        </w:tc>
      </w:tr>
      <w:tr w:rsidR="00B80D52" w:rsidRPr="00E4609E" w14:paraId="5A92E824" w14:textId="77777777" w:rsidTr="0016172E">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5CAFAD29" w14:textId="23A6B8B9" w:rsidR="00B80D52" w:rsidRPr="00B80D52" w:rsidRDefault="00B80D52" w:rsidP="00B80D52">
            <w:pPr>
              <w:pStyle w:val="Subheading"/>
              <w:jc w:val="right"/>
              <w:rPr>
                <w:b/>
                <w:bCs/>
                <w:i/>
                <w:iCs/>
                <w:sz w:val="16"/>
                <w:szCs w:val="16"/>
              </w:rPr>
            </w:pPr>
            <w:r w:rsidRPr="00B80D52">
              <w:rPr>
                <w:rFonts w:ascii="Calibri Light" w:hAnsi="Calibri Light"/>
                <w:b/>
                <w:bCs/>
                <w:i/>
                <w:iCs/>
                <w:color w:val="FF0000"/>
                <w:sz w:val="16"/>
                <w:szCs w:val="16"/>
              </w:rPr>
              <w:t>4000 Character Limit</w:t>
            </w:r>
          </w:p>
        </w:tc>
      </w:tr>
      <w:tr w:rsidR="00B80D52" w:rsidRPr="00523D11" w14:paraId="53E6518A" w14:textId="77777777" w:rsidTr="00B70801">
        <w:trPr>
          <w:trHeight w:val="609"/>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475A7717" w14:textId="2AEF89ED" w:rsidR="00B52ACB" w:rsidRPr="00FE1033" w:rsidRDefault="003967A7" w:rsidP="00213ABC">
            <w:pPr>
              <w:pStyle w:val="BodyText"/>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t xml:space="preserve">At the conclusion of FY21 Amphitec had generated significant new knowledge; however, had only completed on phase 1 </w:t>
            </w:r>
            <w:r w:rsidR="001F5DEA" w:rsidRPr="00FE1033">
              <w:rPr>
                <w:rFonts w:asciiTheme="majorHAnsi" w:hAnsiTheme="majorHAnsi" w:cstheme="majorHAnsi"/>
                <w:b w:val="0"/>
                <w:bCs w:val="0"/>
                <w:sz w:val="20"/>
                <w:szCs w:val="20"/>
              </w:rPr>
              <w:t xml:space="preserve">of experimentation, </w:t>
            </w:r>
            <w:r w:rsidR="00186E14" w:rsidRPr="00FE1033">
              <w:rPr>
                <w:rFonts w:asciiTheme="majorHAnsi" w:hAnsiTheme="majorHAnsi" w:cstheme="majorHAnsi"/>
                <w:b w:val="0"/>
                <w:bCs w:val="0"/>
                <w:sz w:val="20"/>
                <w:szCs w:val="20"/>
              </w:rPr>
              <w:t>meaning</w:t>
            </w:r>
            <w:r w:rsidRPr="00FE1033">
              <w:rPr>
                <w:rFonts w:asciiTheme="majorHAnsi" w:hAnsiTheme="majorHAnsi" w:cstheme="majorHAnsi"/>
                <w:b w:val="0"/>
                <w:bCs w:val="0"/>
                <w:sz w:val="20"/>
                <w:szCs w:val="20"/>
              </w:rPr>
              <w:t xml:space="preserve"> there is still </w:t>
            </w:r>
            <w:r w:rsidR="001F5DEA" w:rsidRPr="00FE1033">
              <w:rPr>
                <w:rFonts w:asciiTheme="majorHAnsi" w:hAnsiTheme="majorHAnsi" w:cstheme="majorHAnsi"/>
                <w:b w:val="0"/>
                <w:bCs w:val="0"/>
                <w:sz w:val="20"/>
                <w:szCs w:val="20"/>
              </w:rPr>
              <w:t xml:space="preserve">further planned </w:t>
            </w:r>
            <w:r w:rsidRPr="00FE1033">
              <w:rPr>
                <w:rFonts w:asciiTheme="majorHAnsi" w:hAnsiTheme="majorHAnsi" w:cstheme="majorHAnsi"/>
                <w:b w:val="0"/>
                <w:bCs w:val="0"/>
                <w:sz w:val="20"/>
                <w:szCs w:val="20"/>
              </w:rPr>
              <w:t xml:space="preserve">experimentation that is required </w:t>
            </w:r>
            <w:r w:rsidR="001F5DEA" w:rsidRPr="00FE1033">
              <w:rPr>
                <w:rFonts w:asciiTheme="majorHAnsi" w:hAnsiTheme="majorHAnsi" w:cstheme="majorHAnsi"/>
                <w:b w:val="0"/>
                <w:bCs w:val="0"/>
                <w:sz w:val="20"/>
                <w:szCs w:val="20"/>
              </w:rPr>
              <w:t xml:space="preserve">before Amphitec is able </w:t>
            </w:r>
            <w:r w:rsidRPr="00FE1033">
              <w:rPr>
                <w:rFonts w:asciiTheme="majorHAnsi" w:hAnsiTheme="majorHAnsi" w:cstheme="majorHAnsi"/>
                <w:b w:val="0"/>
                <w:bCs w:val="0"/>
                <w:sz w:val="20"/>
                <w:szCs w:val="20"/>
              </w:rPr>
              <w:t xml:space="preserve">to </w:t>
            </w:r>
            <w:r w:rsidR="001F5DEA" w:rsidRPr="00FE1033">
              <w:rPr>
                <w:rFonts w:asciiTheme="majorHAnsi" w:hAnsiTheme="majorHAnsi" w:cstheme="majorHAnsi"/>
                <w:b w:val="0"/>
                <w:bCs w:val="0"/>
                <w:sz w:val="20"/>
                <w:szCs w:val="20"/>
              </w:rPr>
              <w:t>validate (or invalidate) the overarching</w:t>
            </w:r>
            <w:r w:rsidRPr="00FE1033">
              <w:rPr>
                <w:rFonts w:asciiTheme="majorHAnsi" w:hAnsiTheme="majorHAnsi" w:cstheme="majorHAnsi"/>
                <w:b w:val="0"/>
                <w:bCs w:val="0"/>
                <w:sz w:val="20"/>
                <w:szCs w:val="20"/>
              </w:rPr>
              <w:t xml:space="preserve"> hypothesis.</w:t>
            </w:r>
          </w:p>
          <w:p w14:paraId="725E6F86" w14:textId="77777777" w:rsidR="00B52ACB" w:rsidRPr="00FE1033" w:rsidRDefault="00B52ACB" w:rsidP="00213ABC">
            <w:pPr>
              <w:pStyle w:val="BodyText"/>
              <w:spacing w:after="0"/>
              <w:rPr>
                <w:rFonts w:asciiTheme="majorHAnsi" w:hAnsiTheme="majorHAnsi" w:cstheme="majorHAnsi"/>
                <w:b w:val="0"/>
                <w:bCs w:val="0"/>
                <w:sz w:val="20"/>
                <w:szCs w:val="20"/>
              </w:rPr>
            </w:pPr>
          </w:p>
          <w:p w14:paraId="68D6BA11" w14:textId="7414DC71" w:rsidR="003967A7" w:rsidRPr="00FE1033" w:rsidRDefault="001F5DEA" w:rsidP="00213ABC">
            <w:pPr>
              <w:pStyle w:val="BodyText"/>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t xml:space="preserve">Based on the </w:t>
            </w:r>
            <w:r w:rsidR="00B52ACB" w:rsidRPr="00FE1033">
              <w:rPr>
                <w:rFonts w:asciiTheme="majorHAnsi" w:hAnsiTheme="majorHAnsi" w:cstheme="majorHAnsi"/>
                <w:b w:val="0"/>
                <w:bCs w:val="0"/>
                <w:sz w:val="20"/>
                <w:szCs w:val="20"/>
              </w:rPr>
              <w:t>results</w:t>
            </w:r>
            <w:r w:rsidRPr="00FE1033">
              <w:rPr>
                <w:rFonts w:asciiTheme="majorHAnsi" w:hAnsiTheme="majorHAnsi" w:cstheme="majorHAnsi"/>
                <w:b w:val="0"/>
                <w:bCs w:val="0"/>
                <w:sz w:val="20"/>
                <w:szCs w:val="20"/>
              </w:rPr>
              <w:t xml:space="preserve"> of </w:t>
            </w:r>
            <w:r w:rsidR="00B52ACB" w:rsidRPr="00FE1033">
              <w:rPr>
                <w:rFonts w:asciiTheme="majorHAnsi" w:hAnsiTheme="majorHAnsi" w:cstheme="majorHAnsi"/>
                <w:b w:val="0"/>
                <w:bCs w:val="0"/>
                <w:sz w:val="20"/>
                <w:szCs w:val="20"/>
              </w:rPr>
              <w:t xml:space="preserve">experimentation </w:t>
            </w:r>
            <w:r w:rsidRPr="00FE1033">
              <w:rPr>
                <w:rFonts w:asciiTheme="majorHAnsi" w:hAnsiTheme="majorHAnsi" w:cstheme="majorHAnsi"/>
                <w:b w:val="0"/>
                <w:bCs w:val="0"/>
                <w:sz w:val="20"/>
                <w:szCs w:val="20"/>
              </w:rPr>
              <w:t xml:space="preserve">conducted in FY21, Amphitec (in collaboration with University of Queensland) reached the </w:t>
            </w:r>
            <w:commentRangeStart w:id="87"/>
            <w:r w:rsidRPr="00FE1033">
              <w:rPr>
                <w:rFonts w:asciiTheme="majorHAnsi" w:hAnsiTheme="majorHAnsi" w:cstheme="majorHAnsi"/>
                <w:b w:val="0"/>
                <w:bCs w:val="0"/>
                <w:sz w:val="20"/>
                <w:szCs w:val="20"/>
              </w:rPr>
              <w:t xml:space="preserve">following conclusions: </w:t>
            </w:r>
            <w:commentRangeEnd w:id="87"/>
            <w:r w:rsidR="00B52ACB" w:rsidRPr="00FE1033">
              <w:rPr>
                <w:rStyle w:val="CommentReference"/>
                <w:rFonts w:asciiTheme="majorHAnsi" w:eastAsiaTheme="minorHAnsi" w:hAnsiTheme="majorHAnsi" w:cstheme="majorHAnsi"/>
                <w:b w:val="0"/>
                <w:bCs w:val="0"/>
                <w:sz w:val="20"/>
                <w:szCs w:val="20"/>
                <w:lang w:val="en-AU"/>
              </w:rPr>
              <w:commentReference w:id="87"/>
            </w:r>
          </w:p>
          <w:p w14:paraId="70B8D76F" w14:textId="111A20A5" w:rsidR="003967A7" w:rsidRPr="00FE1033" w:rsidRDefault="003967A7" w:rsidP="003967A7">
            <w:pPr>
              <w:pStyle w:val="BodyText"/>
              <w:numPr>
                <w:ilvl w:val="0"/>
                <w:numId w:val="42"/>
              </w:numPr>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t xml:space="preserve">The antenna should operate from about 0.6GHz to over 2GHz, however, during experimentation the range was between 0.5GHz and 1GHz, as soil is approximately constant in this range. </w:t>
            </w:r>
          </w:p>
          <w:p w14:paraId="32631A4E" w14:textId="05A10827" w:rsidR="003967A7" w:rsidRPr="00FE1033" w:rsidRDefault="003967A7" w:rsidP="003967A7">
            <w:pPr>
              <w:pStyle w:val="BodyText"/>
              <w:numPr>
                <w:ilvl w:val="0"/>
                <w:numId w:val="42"/>
              </w:numPr>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t xml:space="preserve">Amphitec concluded that 4 </w:t>
            </w:r>
            <w:r w:rsidR="00E43CB9" w:rsidRPr="00FE1033">
              <w:rPr>
                <w:rFonts w:asciiTheme="majorHAnsi" w:hAnsiTheme="majorHAnsi" w:cstheme="majorHAnsi"/>
                <w:b w:val="0"/>
                <w:bCs w:val="0"/>
                <w:sz w:val="20"/>
                <w:szCs w:val="20"/>
              </w:rPr>
              <w:t>antennas</w:t>
            </w:r>
            <w:r w:rsidRPr="00FE1033">
              <w:rPr>
                <w:rFonts w:asciiTheme="majorHAnsi" w:hAnsiTheme="majorHAnsi" w:cstheme="majorHAnsi"/>
                <w:b w:val="0"/>
                <w:bCs w:val="0"/>
                <w:sz w:val="20"/>
                <w:szCs w:val="20"/>
              </w:rPr>
              <w:t xml:space="preserve"> were required to provide accurate depiction capable of 3D development. </w:t>
            </w:r>
            <w:r w:rsidR="007D67DD" w:rsidRPr="00FE1033">
              <w:rPr>
                <w:rFonts w:asciiTheme="majorHAnsi" w:hAnsiTheme="majorHAnsi" w:cstheme="majorHAnsi"/>
                <w:b w:val="0"/>
                <w:bCs w:val="0"/>
                <w:sz w:val="20"/>
                <w:szCs w:val="20"/>
              </w:rPr>
              <w:t xml:space="preserve">While 2 </w:t>
            </w:r>
            <w:r w:rsidR="00E43CB9" w:rsidRPr="00FE1033">
              <w:rPr>
                <w:rFonts w:asciiTheme="majorHAnsi" w:hAnsiTheme="majorHAnsi" w:cstheme="majorHAnsi"/>
                <w:b w:val="0"/>
                <w:bCs w:val="0"/>
                <w:sz w:val="20"/>
                <w:szCs w:val="20"/>
              </w:rPr>
              <w:t>antennas</w:t>
            </w:r>
            <w:r w:rsidR="007D67DD" w:rsidRPr="00FE1033">
              <w:rPr>
                <w:rFonts w:asciiTheme="majorHAnsi" w:hAnsiTheme="majorHAnsi" w:cstheme="majorHAnsi"/>
                <w:b w:val="0"/>
                <w:bCs w:val="0"/>
                <w:sz w:val="20"/>
                <w:szCs w:val="20"/>
              </w:rPr>
              <w:t xml:space="preserve"> were able to generate accurate data, 4 was held as substantially more accurate, while more than 4 </w:t>
            </w:r>
            <w:r w:rsidR="002344AF" w:rsidRPr="00FE1033">
              <w:rPr>
                <w:rFonts w:asciiTheme="majorHAnsi" w:hAnsiTheme="majorHAnsi" w:cstheme="majorHAnsi"/>
                <w:b w:val="0"/>
                <w:bCs w:val="0"/>
                <w:sz w:val="20"/>
                <w:szCs w:val="20"/>
              </w:rPr>
              <w:t>did not substantially increase the benefit</w:t>
            </w:r>
            <w:r w:rsidR="007D67DD" w:rsidRPr="00FE1033">
              <w:rPr>
                <w:rFonts w:asciiTheme="majorHAnsi" w:hAnsiTheme="majorHAnsi" w:cstheme="majorHAnsi"/>
                <w:b w:val="0"/>
                <w:bCs w:val="0"/>
                <w:sz w:val="20"/>
                <w:szCs w:val="20"/>
              </w:rPr>
              <w:t xml:space="preserve">. </w:t>
            </w:r>
          </w:p>
          <w:p w14:paraId="3FCD33DD" w14:textId="14D24588" w:rsidR="003967A7" w:rsidRPr="00FE1033" w:rsidRDefault="003967A7" w:rsidP="003967A7">
            <w:pPr>
              <w:pStyle w:val="BodyText"/>
              <w:numPr>
                <w:ilvl w:val="0"/>
                <w:numId w:val="42"/>
              </w:numPr>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lastRenderedPageBreak/>
              <w:t xml:space="preserve">Technical personnel tested these </w:t>
            </w:r>
            <w:r w:rsidR="007D67DD" w:rsidRPr="00FE1033">
              <w:rPr>
                <w:rFonts w:asciiTheme="majorHAnsi" w:hAnsiTheme="majorHAnsi" w:cstheme="majorHAnsi"/>
                <w:b w:val="0"/>
                <w:bCs w:val="0"/>
                <w:sz w:val="20"/>
                <w:szCs w:val="20"/>
              </w:rPr>
              <w:t xml:space="preserve">on a range of soils simulated with random permittivity (between 3 and </w:t>
            </w:r>
            <w:r w:rsidR="002344AF" w:rsidRPr="00FE1033">
              <w:rPr>
                <w:rFonts w:asciiTheme="majorHAnsi" w:hAnsiTheme="majorHAnsi" w:cstheme="majorHAnsi"/>
                <w:b w:val="0"/>
                <w:bCs w:val="0"/>
                <w:sz w:val="20"/>
                <w:szCs w:val="20"/>
              </w:rPr>
              <w:t>78</w:t>
            </w:r>
            <w:r w:rsidR="007D67DD" w:rsidRPr="00FE1033">
              <w:rPr>
                <w:rFonts w:asciiTheme="majorHAnsi" w:hAnsiTheme="majorHAnsi" w:cstheme="majorHAnsi"/>
                <w:b w:val="0"/>
                <w:bCs w:val="0"/>
                <w:sz w:val="20"/>
                <w:szCs w:val="20"/>
              </w:rPr>
              <w:t xml:space="preserve"> where 3 is 0% water and 78 is 100%). </w:t>
            </w:r>
          </w:p>
          <w:p w14:paraId="56A9145C" w14:textId="614E9C91" w:rsidR="007D67DD" w:rsidRPr="00FE1033" w:rsidRDefault="007D67DD" w:rsidP="003967A7">
            <w:pPr>
              <w:pStyle w:val="BodyText"/>
              <w:numPr>
                <w:ilvl w:val="0"/>
                <w:numId w:val="42"/>
              </w:numPr>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t xml:space="preserve">It was held as not a viable aim to hold the antenna constant distance due to the constant undulations in the </w:t>
            </w:r>
            <w:r w:rsidR="00E43CB9" w:rsidRPr="00FE1033">
              <w:rPr>
                <w:rFonts w:asciiTheme="majorHAnsi" w:hAnsiTheme="majorHAnsi" w:cstheme="majorHAnsi"/>
                <w:b w:val="0"/>
                <w:bCs w:val="0"/>
                <w:sz w:val="20"/>
                <w:szCs w:val="20"/>
              </w:rPr>
              <w:t>slurry and movement of the vehicle.</w:t>
            </w:r>
          </w:p>
          <w:p w14:paraId="246F8D3A" w14:textId="17C3FEC1" w:rsidR="007D67DD" w:rsidRPr="00FE1033" w:rsidRDefault="007D67DD" w:rsidP="003967A7">
            <w:pPr>
              <w:pStyle w:val="BodyText"/>
              <w:numPr>
                <w:ilvl w:val="0"/>
                <w:numId w:val="42"/>
              </w:numPr>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t>Regarding the software, about 1</w:t>
            </w:r>
            <w:r w:rsidR="00E43CB9" w:rsidRPr="00FE1033">
              <w:rPr>
                <w:rFonts w:asciiTheme="majorHAnsi" w:hAnsiTheme="majorHAnsi" w:cstheme="majorHAnsi"/>
                <w:b w:val="0"/>
                <w:bCs w:val="0"/>
                <w:sz w:val="20"/>
                <w:szCs w:val="20"/>
              </w:rPr>
              <w:t>5</w:t>
            </w:r>
            <w:r w:rsidRPr="00FE1033">
              <w:rPr>
                <w:rFonts w:asciiTheme="majorHAnsi" w:hAnsiTheme="majorHAnsi" w:cstheme="majorHAnsi"/>
                <w:b w:val="0"/>
                <w:bCs w:val="0"/>
                <w:sz w:val="20"/>
                <w:szCs w:val="20"/>
              </w:rPr>
              <w:t xml:space="preserve">00 samples were collected with random soil shape and permittivity before the program and machine learning were able to develop the network capable of utilizing this data. </w:t>
            </w:r>
          </w:p>
          <w:p w14:paraId="421FF090" w14:textId="1D65B4B9" w:rsidR="007D67DD" w:rsidRPr="00FE1033" w:rsidRDefault="007D67DD" w:rsidP="003967A7">
            <w:pPr>
              <w:pStyle w:val="BodyText"/>
              <w:numPr>
                <w:ilvl w:val="0"/>
                <w:numId w:val="42"/>
              </w:numPr>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t xml:space="preserve">Technical personnel identified </w:t>
            </w:r>
            <w:proofErr w:type="gramStart"/>
            <w:r w:rsidRPr="00FE1033">
              <w:rPr>
                <w:rFonts w:asciiTheme="majorHAnsi" w:hAnsiTheme="majorHAnsi" w:cstheme="majorHAnsi"/>
                <w:b w:val="0"/>
                <w:bCs w:val="0"/>
                <w:sz w:val="20"/>
                <w:szCs w:val="20"/>
              </w:rPr>
              <w:t>a number of</w:t>
            </w:r>
            <w:proofErr w:type="gramEnd"/>
            <w:r w:rsidRPr="00FE1033">
              <w:rPr>
                <w:rFonts w:asciiTheme="majorHAnsi" w:hAnsiTheme="majorHAnsi" w:cstheme="majorHAnsi"/>
                <w:b w:val="0"/>
                <w:bCs w:val="0"/>
                <w:sz w:val="20"/>
                <w:szCs w:val="20"/>
              </w:rPr>
              <w:t xml:space="preserve"> variables that influence</w:t>
            </w:r>
            <w:r w:rsidR="00E43CB9" w:rsidRPr="00FE1033">
              <w:rPr>
                <w:rFonts w:asciiTheme="majorHAnsi" w:hAnsiTheme="majorHAnsi" w:cstheme="majorHAnsi"/>
                <w:b w:val="0"/>
                <w:bCs w:val="0"/>
                <w:sz w:val="20"/>
                <w:szCs w:val="20"/>
              </w:rPr>
              <w:t>d</w:t>
            </w:r>
            <w:r w:rsidRPr="00FE1033">
              <w:rPr>
                <w:rFonts w:asciiTheme="majorHAnsi" w:hAnsiTheme="majorHAnsi" w:cstheme="majorHAnsi"/>
                <w:b w:val="0"/>
                <w:bCs w:val="0"/>
                <w:sz w:val="20"/>
                <w:szCs w:val="20"/>
              </w:rPr>
              <w:t xml:space="preserve"> results, and should be </w:t>
            </w:r>
            <w:r w:rsidR="00E43CB9" w:rsidRPr="00FE1033">
              <w:rPr>
                <w:rFonts w:asciiTheme="majorHAnsi" w:hAnsiTheme="majorHAnsi" w:cstheme="majorHAnsi"/>
                <w:b w:val="0"/>
                <w:bCs w:val="0"/>
                <w:sz w:val="20"/>
                <w:szCs w:val="20"/>
              </w:rPr>
              <w:t>isolated and experimented on</w:t>
            </w:r>
            <w:r w:rsidRPr="00FE1033">
              <w:rPr>
                <w:rFonts w:asciiTheme="majorHAnsi" w:hAnsiTheme="majorHAnsi" w:cstheme="majorHAnsi"/>
                <w:b w:val="0"/>
                <w:bCs w:val="0"/>
                <w:sz w:val="20"/>
                <w:szCs w:val="20"/>
              </w:rPr>
              <w:t xml:space="preserve"> in future experiments (i.e., is there any metal in the soil, homogeneousness of the soil, magnetic material, is there a floor/</w:t>
            </w:r>
            <w:r w:rsidR="00E43CB9" w:rsidRPr="00FE1033">
              <w:rPr>
                <w:rFonts w:asciiTheme="majorHAnsi" w:hAnsiTheme="majorHAnsi" w:cstheme="majorHAnsi"/>
                <w:b w:val="0"/>
                <w:bCs w:val="0"/>
                <w:sz w:val="20"/>
                <w:szCs w:val="20"/>
              </w:rPr>
              <w:t>waterbed</w:t>
            </w:r>
            <w:r w:rsidRPr="00FE1033">
              <w:rPr>
                <w:rFonts w:asciiTheme="majorHAnsi" w:hAnsiTheme="majorHAnsi" w:cstheme="majorHAnsi"/>
                <w:b w:val="0"/>
                <w:bCs w:val="0"/>
                <w:sz w:val="20"/>
                <w:szCs w:val="20"/>
              </w:rPr>
              <w:t xml:space="preserve"> for the soil?)</w:t>
            </w:r>
          </w:p>
          <w:p w14:paraId="17993298" w14:textId="538941DA" w:rsidR="007D67DD" w:rsidRPr="00FE1033" w:rsidRDefault="007D67DD" w:rsidP="007D67DD">
            <w:pPr>
              <w:pStyle w:val="BodyText"/>
              <w:spacing w:after="0"/>
              <w:rPr>
                <w:rFonts w:asciiTheme="majorHAnsi" w:hAnsiTheme="majorHAnsi" w:cstheme="majorHAnsi"/>
                <w:b w:val="0"/>
                <w:bCs w:val="0"/>
                <w:sz w:val="20"/>
                <w:szCs w:val="20"/>
              </w:rPr>
            </w:pPr>
          </w:p>
          <w:p w14:paraId="4462646E" w14:textId="1601E955" w:rsidR="00B52ACB" w:rsidRPr="00FE1033" w:rsidRDefault="00B52ACB" w:rsidP="00B52ACB">
            <w:pPr>
              <w:pStyle w:val="BodyText"/>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t>F</w:t>
            </w:r>
            <w:r w:rsidR="001F5DEA" w:rsidRPr="00FE1033">
              <w:rPr>
                <w:rFonts w:asciiTheme="majorHAnsi" w:hAnsiTheme="majorHAnsi" w:cstheme="majorHAnsi"/>
                <w:b w:val="0"/>
                <w:bCs w:val="0"/>
                <w:sz w:val="20"/>
                <w:szCs w:val="20"/>
              </w:rPr>
              <w:t xml:space="preserve">ollowing the </w:t>
            </w:r>
            <w:r w:rsidRPr="00FE1033">
              <w:rPr>
                <w:rFonts w:asciiTheme="majorHAnsi" w:hAnsiTheme="majorHAnsi" w:cstheme="majorHAnsi"/>
                <w:b w:val="0"/>
                <w:bCs w:val="0"/>
                <w:sz w:val="20"/>
                <w:szCs w:val="20"/>
              </w:rPr>
              <w:t>completion</w:t>
            </w:r>
            <w:r w:rsidR="001F5DEA" w:rsidRPr="00FE1033">
              <w:rPr>
                <w:rFonts w:asciiTheme="majorHAnsi" w:hAnsiTheme="majorHAnsi" w:cstheme="majorHAnsi"/>
                <w:b w:val="0"/>
                <w:bCs w:val="0"/>
                <w:sz w:val="20"/>
                <w:szCs w:val="20"/>
              </w:rPr>
              <w:t xml:space="preserve"> of </w:t>
            </w:r>
            <w:r w:rsidRPr="00FE1033">
              <w:rPr>
                <w:rFonts w:asciiTheme="majorHAnsi" w:hAnsiTheme="majorHAnsi" w:cstheme="majorHAnsi"/>
                <w:b w:val="0"/>
                <w:bCs w:val="0"/>
                <w:sz w:val="20"/>
                <w:szCs w:val="20"/>
              </w:rPr>
              <w:t>Phase</w:t>
            </w:r>
            <w:r w:rsidR="001F5DEA" w:rsidRPr="00FE1033">
              <w:rPr>
                <w:rFonts w:asciiTheme="majorHAnsi" w:hAnsiTheme="majorHAnsi" w:cstheme="majorHAnsi"/>
                <w:b w:val="0"/>
                <w:bCs w:val="0"/>
                <w:sz w:val="20"/>
                <w:szCs w:val="20"/>
              </w:rPr>
              <w:t xml:space="preserve"> 1</w:t>
            </w:r>
            <w:r w:rsidRPr="00FE1033">
              <w:rPr>
                <w:rFonts w:asciiTheme="majorHAnsi" w:hAnsiTheme="majorHAnsi" w:cstheme="majorHAnsi"/>
                <w:b w:val="0"/>
                <w:bCs w:val="0"/>
                <w:sz w:val="20"/>
                <w:szCs w:val="20"/>
              </w:rPr>
              <w:t xml:space="preserve"> in FY21</w:t>
            </w:r>
            <w:r w:rsidR="001F5DEA" w:rsidRPr="00FE1033">
              <w:rPr>
                <w:rFonts w:asciiTheme="majorHAnsi" w:hAnsiTheme="majorHAnsi" w:cstheme="majorHAnsi"/>
                <w:b w:val="0"/>
                <w:bCs w:val="0"/>
                <w:sz w:val="20"/>
                <w:szCs w:val="20"/>
              </w:rPr>
              <w:t xml:space="preserve">, Amphitec will </w:t>
            </w:r>
            <w:r w:rsidRPr="00FE1033">
              <w:rPr>
                <w:rFonts w:asciiTheme="majorHAnsi" w:hAnsiTheme="majorHAnsi" w:cstheme="majorHAnsi"/>
                <w:b w:val="0"/>
                <w:bCs w:val="0"/>
                <w:sz w:val="20"/>
                <w:szCs w:val="20"/>
              </w:rPr>
              <w:t xml:space="preserve">now proceed to </w:t>
            </w:r>
            <w:commentRangeStart w:id="88"/>
            <w:r w:rsidRPr="00FE1033">
              <w:rPr>
                <w:rFonts w:asciiTheme="majorHAnsi" w:hAnsiTheme="majorHAnsi" w:cstheme="majorHAnsi"/>
                <w:b w:val="0"/>
                <w:bCs w:val="0"/>
                <w:sz w:val="20"/>
                <w:szCs w:val="20"/>
              </w:rPr>
              <w:t>Phase 2 and 3 of experimentation in FY22</w:t>
            </w:r>
            <w:commentRangeEnd w:id="88"/>
            <w:r w:rsidRPr="00FE1033">
              <w:rPr>
                <w:rStyle w:val="CommentReference"/>
                <w:rFonts w:asciiTheme="majorHAnsi" w:eastAsiaTheme="minorHAnsi" w:hAnsiTheme="majorHAnsi" w:cstheme="majorHAnsi"/>
                <w:b w:val="0"/>
                <w:bCs w:val="0"/>
                <w:sz w:val="20"/>
                <w:szCs w:val="20"/>
                <w:lang w:val="en-AU"/>
              </w:rPr>
              <w:commentReference w:id="88"/>
            </w:r>
            <w:r w:rsidRPr="00FE1033">
              <w:rPr>
                <w:rFonts w:asciiTheme="majorHAnsi" w:hAnsiTheme="majorHAnsi" w:cstheme="majorHAnsi"/>
                <w:b w:val="0"/>
                <w:bCs w:val="0"/>
                <w:sz w:val="20"/>
                <w:szCs w:val="20"/>
              </w:rPr>
              <w:t xml:space="preserve">, therefore following a systematic progression of experimentation in order or validate or invalidate the initial hypothesis. </w:t>
            </w:r>
          </w:p>
          <w:p w14:paraId="2CCA360E" w14:textId="77777777" w:rsidR="00B52ACB" w:rsidRPr="00FE1033" w:rsidRDefault="00B52ACB" w:rsidP="00B52ACB">
            <w:pPr>
              <w:pStyle w:val="BodyText"/>
              <w:spacing w:after="0"/>
              <w:rPr>
                <w:rFonts w:asciiTheme="majorHAnsi" w:hAnsiTheme="majorHAnsi" w:cstheme="majorHAnsi"/>
                <w:b w:val="0"/>
                <w:bCs w:val="0"/>
                <w:sz w:val="20"/>
                <w:szCs w:val="20"/>
              </w:rPr>
            </w:pPr>
          </w:p>
          <w:p w14:paraId="46FC58DD" w14:textId="547568DC" w:rsidR="00B52ACB" w:rsidRPr="00FE1033" w:rsidRDefault="00B52ACB" w:rsidP="00B52ACB">
            <w:pPr>
              <w:pStyle w:val="BodyText"/>
              <w:spacing w:after="0"/>
              <w:rPr>
                <w:rFonts w:asciiTheme="majorHAnsi" w:hAnsiTheme="majorHAnsi" w:cstheme="majorHAnsi"/>
                <w:b w:val="0"/>
                <w:bCs w:val="0"/>
                <w:i/>
                <w:iCs/>
                <w:sz w:val="20"/>
                <w:szCs w:val="20"/>
              </w:rPr>
            </w:pPr>
            <w:r w:rsidRPr="00FE1033">
              <w:rPr>
                <w:rFonts w:asciiTheme="majorHAnsi" w:hAnsiTheme="majorHAnsi" w:cstheme="majorHAnsi"/>
                <w:b w:val="0"/>
                <w:bCs w:val="0"/>
                <w:i/>
                <w:iCs/>
                <w:sz w:val="20"/>
                <w:szCs w:val="20"/>
              </w:rPr>
              <w:t>.</w:t>
            </w:r>
          </w:p>
          <w:p w14:paraId="50E09CA5" w14:textId="305C3740" w:rsidR="00B80D52" w:rsidRPr="00FE1033" w:rsidRDefault="00B80D52" w:rsidP="007D67DD">
            <w:pPr>
              <w:pStyle w:val="BodyText"/>
              <w:spacing w:after="0"/>
              <w:rPr>
                <w:rFonts w:asciiTheme="majorHAnsi" w:hAnsiTheme="majorHAnsi" w:cstheme="majorHAnsi"/>
                <w:b w:val="0"/>
                <w:bCs w:val="0"/>
                <w:sz w:val="20"/>
                <w:szCs w:val="20"/>
              </w:rPr>
            </w:pPr>
          </w:p>
        </w:tc>
      </w:tr>
    </w:tbl>
    <w:p w14:paraId="7F68E139" w14:textId="77777777" w:rsidR="00E4609E" w:rsidRDefault="00E4609E" w:rsidP="00795F8A">
      <w:pPr>
        <w:rPr>
          <w:b/>
          <w:bCs/>
          <w:sz w:val="20"/>
        </w:rPr>
      </w:pPr>
    </w:p>
    <w:tbl>
      <w:tblPr>
        <w:tblStyle w:val="GridTable1Light-Accent3"/>
        <w:tblW w:w="5000" w:type="pct"/>
        <w:tblLook w:val="04A0" w:firstRow="1" w:lastRow="0" w:firstColumn="1" w:lastColumn="0" w:noHBand="0" w:noVBand="1"/>
      </w:tblPr>
      <w:tblGrid>
        <w:gridCol w:w="540"/>
        <w:gridCol w:w="7280"/>
        <w:gridCol w:w="1926"/>
      </w:tblGrid>
      <w:tr w:rsidR="001945D0" w:rsidRPr="009F7D8C" w14:paraId="6A5483A0" w14:textId="77777777" w:rsidTr="00F2668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000" w:type="pct"/>
            <w:gridSpan w:val="3"/>
          </w:tcPr>
          <w:p w14:paraId="33CD697C" w14:textId="77777777" w:rsidR="001945D0" w:rsidRPr="009D61E9" w:rsidRDefault="001945D0" w:rsidP="001945D0">
            <w:pPr>
              <w:pStyle w:val="Heading3"/>
              <w:outlineLvl w:val="2"/>
            </w:pPr>
            <w:bookmarkStart w:id="89" w:name="_Toc100739520"/>
            <w:r w:rsidRPr="009D61E9">
              <w:t xml:space="preserve">Supporting </w:t>
            </w:r>
            <w:proofErr w:type="gramStart"/>
            <w:r w:rsidRPr="009D61E9">
              <w:t>documentation</w:t>
            </w:r>
            <w:proofErr w:type="gramEnd"/>
            <w:r w:rsidRPr="009D61E9">
              <w:t xml:space="preserve"> the company kept about this core activity</w:t>
            </w:r>
            <w:bookmarkEnd w:id="89"/>
          </w:p>
        </w:tc>
      </w:tr>
      <w:tr w:rsidR="001945D0" w:rsidRPr="009F7D8C" w14:paraId="58B9C7B6" w14:textId="77777777" w:rsidTr="00F26687">
        <w:trPr>
          <w:trHeight w:val="1665"/>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auto"/>
          </w:tcPr>
          <w:p w14:paraId="474A7933" w14:textId="77777777" w:rsidR="001945D0" w:rsidRPr="0089649C" w:rsidRDefault="001945D0" w:rsidP="00F26687">
            <w:pPr>
              <w:pStyle w:val="Subheading"/>
              <w:rPr>
                <w:b/>
                <w:bCs/>
                <w:i/>
                <w:iCs/>
                <w:sz w:val="16"/>
                <w:szCs w:val="16"/>
              </w:rPr>
            </w:pPr>
            <w:r w:rsidRPr="0089649C">
              <w:rPr>
                <w:i/>
                <w:iCs/>
                <w:sz w:val="16"/>
                <w:szCs w:val="16"/>
              </w:rPr>
              <w:t>Evidence needs to show how you conduct or plan to conduct core R&amp;D activities:</w:t>
            </w:r>
          </w:p>
          <w:p w14:paraId="0F187ED5" w14:textId="77777777" w:rsidR="001945D0" w:rsidRDefault="001945D0" w:rsidP="00F26687">
            <w:pPr>
              <w:pStyle w:val="Subheading"/>
              <w:numPr>
                <w:ilvl w:val="0"/>
                <w:numId w:val="30"/>
              </w:numPr>
              <w:spacing w:before="0" w:after="0"/>
              <w:ind w:left="600" w:hanging="283"/>
              <w:rPr>
                <w:b/>
                <w:bCs/>
                <w:i/>
                <w:iCs/>
                <w:sz w:val="16"/>
                <w:szCs w:val="16"/>
              </w:rPr>
            </w:pPr>
            <w:r w:rsidRPr="0089649C">
              <w:rPr>
                <w:i/>
                <w:iCs/>
                <w:sz w:val="16"/>
                <w:szCs w:val="16"/>
              </w:rPr>
              <w:t>That are based on principles of established science</w:t>
            </w:r>
          </w:p>
          <w:p w14:paraId="39C67B09" w14:textId="77777777" w:rsidR="001945D0" w:rsidRPr="00F62DD1" w:rsidRDefault="001945D0" w:rsidP="00F26687">
            <w:pPr>
              <w:pStyle w:val="Subheading"/>
              <w:numPr>
                <w:ilvl w:val="0"/>
                <w:numId w:val="30"/>
              </w:numPr>
              <w:spacing w:before="0" w:after="0"/>
              <w:ind w:left="600" w:hanging="283"/>
              <w:rPr>
                <w:b/>
                <w:bCs/>
                <w:i/>
                <w:iCs/>
                <w:sz w:val="16"/>
                <w:szCs w:val="16"/>
              </w:rPr>
            </w:pPr>
            <w:r w:rsidRPr="0089649C">
              <w:rPr>
                <w:i/>
                <w:iCs/>
                <w:sz w:val="16"/>
                <w:szCs w:val="16"/>
              </w:rPr>
              <w:t>For the purpose to generate new knowledge</w:t>
            </w:r>
          </w:p>
          <w:p w14:paraId="0E6AD0F4" w14:textId="77777777" w:rsidR="001945D0" w:rsidRPr="0089649C" w:rsidRDefault="001945D0" w:rsidP="00F26687">
            <w:pPr>
              <w:pStyle w:val="Subheading"/>
              <w:numPr>
                <w:ilvl w:val="0"/>
                <w:numId w:val="30"/>
              </w:numPr>
              <w:spacing w:before="0" w:after="0"/>
              <w:ind w:left="600" w:hanging="283"/>
              <w:rPr>
                <w:b/>
                <w:bCs/>
                <w:i/>
                <w:iCs/>
                <w:sz w:val="16"/>
                <w:szCs w:val="16"/>
              </w:rPr>
            </w:pPr>
            <w:r w:rsidRPr="0089649C">
              <w:rPr>
                <w:i/>
                <w:iCs/>
                <w:sz w:val="16"/>
                <w:szCs w:val="16"/>
              </w:rPr>
              <w:t xml:space="preserve">Whose outcome cannot be known or determined in advance </w:t>
            </w:r>
            <w:proofErr w:type="gramStart"/>
            <w:r w:rsidRPr="0089649C">
              <w:rPr>
                <w:i/>
                <w:iCs/>
                <w:sz w:val="16"/>
                <w:szCs w:val="16"/>
              </w:rPr>
              <w:t>on the basis of</w:t>
            </w:r>
            <w:proofErr w:type="gramEnd"/>
            <w:r w:rsidRPr="0089649C">
              <w:rPr>
                <w:i/>
                <w:iCs/>
                <w:sz w:val="16"/>
                <w:szCs w:val="16"/>
              </w:rPr>
              <w:t xml:space="preserve"> current knowledge, information or experience worldwide</w:t>
            </w:r>
          </w:p>
          <w:p w14:paraId="32DEDB76" w14:textId="77777777" w:rsidR="001945D0" w:rsidRPr="0089649C" w:rsidRDefault="001945D0" w:rsidP="00F26687">
            <w:pPr>
              <w:pStyle w:val="Subheading"/>
              <w:numPr>
                <w:ilvl w:val="0"/>
                <w:numId w:val="30"/>
              </w:numPr>
              <w:spacing w:before="0" w:after="0"/>
              <w:ind w:left="600" w:hanging="283"/>
              <w:rPr>
                <w:b/>
                <w:bCs/>
                <w:i/>
                <w:iCs/>
                <w:sz w:val="16"/>
                <w:szCs w:val="16"/>
              </w:rPr>
            </w:pPr>
            <w:r w:rsidRPr="0089649C">
              <w:rPr>
                <w:i/>
                <w:iCs/>
                <w:sz w:val="16"/>
                <w:szCs w:val="16"/>
              </w:rPr>
              <w:t xml:space="preserve">Whose outcome can only be determined by applying a systematic progression of work – hypothesis, experiment, </w:t>
            </w:r>
            <w:proofErr w:type="gramStart"/>
            <w:r w:rsidRPr="0089649C">
              <w:rPr>
                <w:i/>
                <w:iCs/>
                <w:sz w:val="16"/>
                <w:szCs w:val="16"/>
              </w:rPr>
              <w:t>observation</w:t>
            </w:r>
            <w:proofErr w:type="gramEnd"/>
            <w:r w:rsidRPr="0089649C">
              <w:rPr>
                <w:i/>
                <w:iCs/>
                <w:sz w:val="16"/>
                <w:szCs w:val="16"/>
              </w:rPr>
              <w:t xml:space="preserve"> and evaluation, leading to logical conclusions</w:t>
            </w:r>
          </w:p>
          <w:p w14:paraId="2A9607E6" w14:textId="77777777" w:rsidR="001945D0" w:rsidRPr="0089649C" w:rsidRDefault="001945D0" w:rsidP="00F26687">
            <w:pPr>
              <w:pStyle w:val="Subheading"/>
              <w:numPr>
                <w:ilvl w:val="0"/>
                <w:numId w:val="30"/>
              </w:numPr>
              <w:spacing w:before="0" w:after="0"/>
              <w:ind w:left="600" w:hanging="283"/>
              <w:rPr>
                <w:b/>
                <w:bCs/>
                <w:i/>
                <w:iCs/>
                <w:sz w:val="16"/>
                <w:szCs w:val="16"/>
              </w:rPr>
            </w:pPr>
            <w:r w:rsidRPr="0089649C">
              <w:rPr>
                <w:i/>
                <w:iCs/>
                <w:sz w:val="16"/>
                <w:szCs w:val="16"/>
              </w:rPr>
              <w:t>That are not excluded from being core R&amp;D activities</w:t>
            </w:r>
          </w:p>
        </w:tc>
      </w:tr>
      <w:tr w:rsidR="001945D0" w:rsidRPr="007C18C1" w14:paraId="1AF5F99D" w14:textId="77777777" w:rsidTr="00F26687">
        <w:trPr>
          <w:trHeight w:val="371"/>
        </w:trPr>
        <w:sdt>
          <w:sdtPr>
            <w:id w:val="384697699"/>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6A2F840E" w14:textId="70CA2C8E" w:rsidR="001945D0" w:rsidRPr="00050697" w:rsidRDefault="00E43CB9" w:rsidP="00F26687">
                <w:pPr>
                  <w:pStyle w:val="Response"/>
                  <w:jc w:val="center"/>
                  <w:rPr>
                    <w:b w:val="0"/>
                    <w:bCs w:val="0"/>
                  </w:rPr>
                </w:pPr>
                <w:r w:rsidRPr="00E43CB9">
                  <w:sym w:font="Wingdings" w:char="F0FC"/>
                </w:r>
              </w:p>
            </w:tc>
          </w:sdtContent>
        </w:sdt>
        <w:tc>
          <w:tcPr>
            <w:tcW w:w="4723" w:type="pct"/>
            <w:gridSpan w:val="2"/>
            <w:shd w:val="clear" w:color="auto" w:fill="auto"/>
            <w:vAlign w:val="center"/>
          </w:tcPr>
          <w:p w14:paraId="3BE9FF5A" w14:textId="77777777" w:rsidR="001945D0" w:rsidRPr="003D67FF" w:rsidRDefault="001945D0" w:rsidP="00F26687">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Evidence of searches or enquires you made to find current knowledge</w:t>
            </w:r>
          </w:p>
        </w:tc>
      </w:tr>
      <w:tr w:rsidR="001945D0" w:rsidRPr="007C18C1" w14:paraId="2325737B" w14:textId="77777777" w:rsidTr="00F26687">
        <w:trPr>
          <w:trHeight w:val="366"/>
        </w:trPr>
        <w:sdt>
          <w:sdtPr>
            <w:id w:val="-455331752"/>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6975AE4F" w14:textId="32D18929" w:rsidR="001945D0" w:rsidRPr="00050697" w:rsidRDefault="00E43CB9" w:rsidP="00F26687">
                <w:pPr>
                  <w:pStyle w:val="Response"/>
                  <w:jc w:val="center"/>
                  <w:rPr>
                    <w:b w:val="0"/>
                    <w:bCs w:val="0"/>
                  </w:rPr>
                </w:pPr>
                <w:r w:rsidRPr="00E43CB9">
                  <w:sym w:font="Wingdings" w:char="F0FC"/>
                </w:r>
              </w:p>
            </w:tc>
          </w:sdtContent>
        </w:sdt>
        <w:tc>
          <w:tcPr>
            <w:tcW w:w="4723" w:type="pct"/>
            <w:gridSpan w:val="2"/>
            <w:shd w:val="clear" w:color="auto" w:fill="auto"/>
            <w:vAlign w:val="center"/>
          </w:tcPr>
          <w:p w14:paraId="62AD0854" w14:textId="77777777" w:rsidR="001945D0" w:rsidRPr="003D67FF" w:rsidRDefault="001945D0" w:rsidP="00F26687">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Evidence to show that you could only determine the outcome of the core activity by conducting experiments as part of a systematic progression of work</w:t>
            </w:r>
          </w:p>
        </w:tc>
      </w:tr>
      <w:tr w:rsidR="001945D0" w:rsidRPr="007C18C1" w14:paraId="73D976DA" w14:textId="77777777" w:rsidTr="00F26687">
        <w:trPr>
          <w:trHeight w:val="366"/>
        </w:trPr>
        <w:sdt>
          <w:sdtPr>
            <w:id w:val="-39912101"/>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6ECBFDE9" w14:textId="135B6A3D" w:rsidR="001945D0" w:rsidRPr="00050697" w:rsidRDefault="00E43CB9" w:rsidP="00F26687">
                <w:pPr>
                  <w:pStyle w:val="Response"/>
                  <w:jc w:val="center"/>
                  <w:rPr>
                    <w:b w:val="0"/>
                    <w:bCs w:val="0"/>
                  </w:rPr>
                </w:pPr>
                <w:r w:rsidRPr="00E43CB9">
                  <w:sym w:font="Wingdings" w:char="F0FC"/>
                </w:r>
              </w:p>
            </w:tc>
          </w:sdtContent>
        </w:sdt>
        <w:tc>
          <w:tcPr>
            <w:tcW w:w="4723" w:type="pct"/>
            <w:gridSpan w:val="2"/>
            <w:shd w:val="clear" w:color="auto" w:fill="auto"/>
            <w:vAlign w:val="center"/>
          </w:tcPr>
          <w:p w14:paraId="22D8D7BF" w14:textId="77777777" w:rsidR="001945D0" w:rsidRPr="003D67FF" w:rsidRDefault="001945D0" w:rsidP="00F26687">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Evidence of your hypothesis and design of your experiments</w:t>
            </w:r>
          </w:p>
        </w:tc>
      </w:tr>
      <w:tr w:rsidR="001945D0" w:rsidRPr="007C18C1" w14:paraId="6C336110" w14:textId="77777777" w:rsidTr="00F26687">
        <w:trPr>
          <w:trHeight w:val="366"/>
        </w:trPr>
        <w:sdt>
          <w:sdtPr>
            <w:id w:val="-361129740"/>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78B1796F" w14:textId="7670EF19" w:rsidR="001945D0" w:rsidRPr="00050697" w:rsidRDefault="00E43CB9" w:rsidP="00F26687">
                <w:pPr>
                  <w:pStyle w:val="Response"/>
                  <w:jc w:val="center"/>
                  <w:rPr>
                    <w:b w:val="0"/>
                    <w:bCs w:val="0"/>
                  </w:rPr>
                </w:pPr>
                <w:r w:rsidRPr="00E43CB9">
                  <w:sym w:font="Wingdings" w:char="F0FC"/>
                </w:r>
              </w:p>
            </w:tc>
          </w:sdtContent>
        </w:sdt>
        <w:tc>
          <w:tcPr>
            <w:tcW w:w="4723" w:type="pct"/>
            <w:gridSpan w:val="2"/>
            <w:shd w:val="clear" w:color="auto" w:fill="auto"/>
            <w:vAlign w:val="center"/>
          </w:tcPr>
          <w:p w14:paraId="4B8C9B6C" w14:textId="77777777" w:rsidR="001945D0" w:rsidRPr="003D67FF" w:rsidRDefault="001945D0" w:rsidP="00F26687">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Documented results and evaluation of your experiments</w:t>
            </w:r>
          </w:p>
        </w:tc>
      </w:tr>
      <w:tr w:rsidR="001945D0" w:rsidRPr="007C18C1" w14:paraId="1771240C" w14:textId="77777777" w:rsidTr="00F26687">
        <w:trPr>
          <w:trHeight w:val="366"/>
        </w:trPr>
        <w:sdt>
          <w:sdtPr>
            <w:id w:val="702836123"/>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0A1F930F" w14:textId="1CB9EB70" w:rsidR="001945D0" w:rsidRPr="00050697" w:rsidRDefault="00E43CB9" w:rsidP="00F26687">
                <w:pPr>
                  <w:pStyle w:val="Response"/>
                  <w:jc w:val="center"/>
                  <w:rPr>
                    <w:b w:val="0"/>
                    <w:bCs w:val="0"/>
                  </w:rPr>
                </w:pPr>
                <w:r w:rsidRPr="00E43CB9">
                  <w:sym w:font="Wingdings" w:char="F0FC"/>
                </w:r>
              </w:p>
            </w:tc>
          </w:sdtContent>
        </w:sdt>
        <w:tc>
          <w:tcPr>
            <w:tcW w:w="4723" w:type="pct"/>
            <w:gridSpan w:val="2"/>
            <w:shd w:val="clear" w:color="auto" w:fill="auto"/>
            <w:vAlign w:val="center"/>
          </w:tcPr>
          <w:p w14:paraId="78595DD1" w14:textId="77777777" w:rsidR="001945D0" w:rsidRPr="003D67FF" w:rsidRDefault="001945D0" w:rsidP="00F26687">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Other</w:t>
            </w:r>
          </w:p>
        </w:tc>
      </w:tr>
      <w:tr w:rsidR="001945D0" w:rsidRPr="007C18C1" w14:paraId="75CDA727" w14:textId="77777777" w:rsidTr="00F26687">
        <w:trPr>
          <w:trHeight w:val="366"/>
        </w:trPr>
        <w:sdt>
          <w:sdtPr>
            <w:rPr>
              <w:color w:val="2B579A"/>
              <w:shd w:val="clear" w:color="auto" w:fill="E6E6E6"/>
            </w:rPr>
            <w:id w:val="863480635"/>
            <w14:checkbox>
              <w14:checked w14:val="0"/>
              <w14:checkedState w14:val="00FB" w14:font="Wingdings"/>
              <w14:uncheckedState w14:val="2610" w14:font="MS Gothic"/>
            </w14:checkbox>
          </w:sdtPr>
          <w:sdtEndPr>
            <w:rPr>
              <w:color w:val="auto"/>
              <w:shd w:val="clear" w:color="auto" w:fill="auto"/>
            </w:rPr>
          </w:sdtEndPr>
          <w:sdtContent>
            <w:tc>
              <w:tcPr>
                <w:cnfStyle w:val="001000000000" w:firstRow="0" w:lastRow="0" w:firstColumn="1" w:lastColumn="0" w:oddVBand="0" w:evenVBand="0" w:oddHBand="0" w:evenHBand="0" w:firstRowFirstColumn="0" w:firstRowLastColumn="0" w:lastRowFirstColumn="0" w:lastRowLastColumn="0"/>
                <w:tcW w:w="277" w:type="pct"/>
                <w:tcBorders>
                  <w:bottom w:val="single" w:sz="4" w:space="0" w:color="DBDBDB" w:themeColor="accent3" w:themeTint="66"/>
                </w:tcBorders>
                <w:shd w:val="clear" w:color="auto" w:fill="auto"/>
                <w:vAlign w:val="center"/>
              </w:tcPr>
              <w:p w14:paraId="6A80A36B" w14:textId="77777777" w:rsidR="001945D0" w:rsidRPr="00050697" w:rsidRDefault="001945D0" w:rsidP="00F26687">
                <w:pPr>
                  <w:pStyle w:val="Response"/>
                  <w:jc w:val="center"/>
                  <w:rPr>
                    <w:b w:val="0"/>
                    <w:bCs w:val="0"/>
                  </w:rPr>
                </w:pPr>
                <w:r w:rsidRPr="00050697">
                  <w:rPr>
                    <w:rFonts w:ascii="MS Gothic" w:eastAsia="MS Gothic" w:hAnsi="MS Gothic" w:hint="eastAsia"/>
                    <w:b w:val="0"/>
                    <w:bCs w:val="0"/>
                  </w:rPr>
                  <w:t>☐</w:t>
                </w:r>
              </w:p>
            </w:tc>
          </w:sdtContent>
        </w:sdt>
        <w:tc>
          <w:tcPr>
            <w:tcW w:w="4723" w:type="pct"/>
            <w:gridSpan w:val="2"/>
            <w:tcBorders>
              <w:bottom w:val="single" w:sz="4" w:space="0" w:color="DBDBDB" w:themeColor="accent3" w:themeTint="66"/>
            </w:tcBorders>
            <w:shd w:val="clear" w:color="auto" w:fill="auto"/>
            <w:vAlign w:val="center"/>
          </w:tcPr>
          <w:p w14:paraId="640A2F83" w14:textId="77777777" w:rsidR="001945D0" w:rsidRPr="003D67FF" w:rsidRDefault="001945D0" w:rsidP="00F26687">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The company did not keep records</w:t>
            </w:r>
          </w:p>
        </w:tc>
      </w:tr>
      <w:tr w:rsidR="001945D0" w:rsidRPr="007C18C1" w14:paraId="078056BD" w14:textId="77777777" w:rsidTr="00F26687">
        <w:trPr>
          <w:trHeight w:val="366"/>
        </w:trPr>
        <w:tc>
          <w:tcPr>
            <w:cnfStyle w:val="001000000000" w:firstRow="0" w:lastRow="0" w:firstColumn="1" w:lastColumn="0" w:oddVBand="0" w:evenVBand="0" w:oddHBand="0" w:evenHBand="0" w:firstRowFirstColumn="0" w:firstRowLastColumn="0" w:lastRowFirstColumn="0" w:lastRowLastColumn="0"/>
            <w:tcW w:w="4012" w:type="pct"/>
            <w:gridSpan w:val="2"/>
            <w:tcBorders>
              <w:bottom w:val="single" w:sz="4" w:space="0" w:color="FFFFFF" w:themeColor="background1"/>
              <w:right w:val="nil"/>
            </w:tcBorders>
            <w:shd w:val="clear" w:color="auto" w:fill="auto"/>
          </w:tcPr>
          <w:p w14:paraId="6D9278F4" w14:textId="77777777" w:rsidR="001945D0" w:rsidRPr="00611B8C" w:rsidRDefault="001945D0" w:rsidP="00F26687">
            <w:pPr>
              <w:pStyle w:val="Subheading"/>
              <w:rPr>
                <w:b/>
                <w:bCs/>
                <w:sz w:val="16"/>
                <w:szCs w:val="18"/>
              </w:rPr>
            </w:pPr>
            <w:r w:rsidRPr="00611B8C">
              <w:rPr>
                <w:b/>
                <w:bCs/>
                <w:i/>
                <w:iCs/>
                <w:sz w:val="18"/>
                <w:szCs w:val="18"/>
              </w:rPr>
              <w:t>Please describe the other evidence</w:t>
            </w:r>
            <w:r>
              <w:rPr>
                <w:b/>
                <w:bCs/>
                <w:i/>
                <w:iCs/>
                <w:sz w:val="18"/>
                <w:szCs w:val="18"/>
              </w:rPr>
              <w:t>:</w:t>
            </w:r>
          </w:p>
        </w:tc>
        <w:tc>
          <w:tcPr>
            <w:tcW w:w="988" w:type="pct"/>
            <w:tcBorders>
              <w:left w:val="nil"/>
              <w:bottom w:val="single" w:sz="4" w:space="0" w:color="FFFFFF" w:themeColor="background1"/>
            </w:tcBorders>
            <w:shd w:val="clear" w:color="auto" w:fill="auto"/>
            <w:vAlign w:val="center"/>
          </w:tcPr>
          <w:p w14:paraId="27371729" w14:textId="77777777" w:rsidR="001945D0" w:rsidRPr="00BE6B4E" w:rsidRDefault="001945D0" w:rsidP="00F26687">
            <w:pPr>
              <w:pStyle w:val="Response"/>
              <w:jc w:val="right"/>
              <w:cnfStyle w:val="000000000000" w:firstRow="0" w:lastRow="0" w:firstColumn="0" w:lastColumn="0" w:oddVBand="0" w:evenVBand="0" w:oddHBand="0" w:evenHBand="0" w:firstRowFirstColumn="0" w:firstRowLastColumn="0" w:lastRowFirstColumn="0" w:lastRowLastColumn="0"/>
              <w:rPr>
                <w:b/>
                <w:bCs/>
                <w:i/>
                <w:iCs/>
                <w:color w:val="FF0000"/>
                <w:sz w:val="16"/>
                <w:szCs w:val="16"/>
              </w:rPr>
            </w:pPr>
            <w:r w:rsidRPr="00BE6B4E">
              <w:rPr>
                <w:b/>
                <w:bCs/>
                <w:i/>
                <w:iCs/>
                <w:color w:val="FF0000"/>
                <w:sz w:val="16"/>
                <w:szCs w:val="16"/>
              </w:rPr>
              <w:t>100 Character Limit</w:t>
            </w:r>
          </w:p>
        </w:tc>
      </w:tr>
      <w:tr w:rsidR="001945D0" w:rsidRPr="007C18C1" w14:paraId="10968E6D" w14:textId="77777777" w:rsidTr="00F26687">
        <w:trPr>
          <w:trHeight w:val="366"/>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tcBorders>
          </w:tcPr>
          <w:p w14:paraId="03D1542A" w14:textId="7FFD3976" w:rsidR="001945D0" w:rsidRPr="000A5329" w:rsidRDefault="00E43CB9" w:rsidP="00F26687">
            <w:pPr>
              <w:pStyle w:val="Response"/>
              <w:rPr>
                <w:szCs w:val="20"/>
              </w:rPr>
            </w:pPr>
            <w:r>
              <w:rPr>
                <w:szCs w:val="20"/>
              </w:rPr>
              <w:t xml:space="preserve">Emails, contracts, meeting notes, raw data etc. </w:t>
            </w:r>
          </w:p>
        </w:tc>
      </w:tr>
    </w:tbl>
    <w:p w14:paraId="61F3D050" w14:textId="69957958" w:rsidR="00020FAE" w:rsidRDefault="00020FAE">
      <w:pPr>
        <w:rPr>
          <w:b/>
          <w:bCs/>
          <w:sz w:val="20"/>
        </w:rPr>
      </w:pPr>
      <w:r>
        <w:rPr>
          <w:b/>
          <w:bCs/>
          <w:sz w:val="20"/>
        </w:rPr>
        <w:br w:type="page"/>
      </w:r>
    </w:p>
    <w:tbl>
      <w:tblPr>
        <w:tblStyle w:val="GridTable1Light-Accent3"/>
        <w:tblW w:w="9781" w:type="dxa"/>
        <w:tblLayout w:type="fixed"/>
        <w:tblLook w:val="04A0" w:firstRow="1" w:lastRow="0" w:firstColumn="1" w:lastColumn="0" w:noHBand="0" w:noVBand="1"/>
      </w:tblPr>
      <w:tblGrid>
        <w:gridCol w:w="709"/>
        <w:gridCol w:w="567"/>
        <w:gridCol w:w="8505"/>
      </w:tblGrid>
      <w:tr w:rsidR="00C908C1" w:rsidRPr="007C18C1" w14:paraId="3D1F79DF" w14:textId="77777777" w:rsidTr="00E14610">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1" w:type="dxa"/>
            <w:gridSpan w:val="3"/>
          </w:tcPr>
          <w:p w14:paraId="39C45C8E" w14:textId="132632E5" w:rsidR="00C908C1" w:rsidRPr="009D61E9" w:rsidRDefault="009D61E9" w:rsidP="001945D0">
            <w:pPr>
              <w:pStyle w:val="Heading3"/>
              <w:outlineLvl w:val="2"/>
            </w:pPr>
            <w:bookmarkStart w:id="90" w:name="_Toc100739521"/>
            <w:r w:rsidRPr="009D61E9">
              <w:lastRenderedPageBreak/>
              <w:t xml:space="preserve">Did another entity assist you in undertaking the </w:t>
            </w:r>
            <w:r w:rsidR="00C37184">
              <w:t>R&amp;D</w:t>
            </w:r>
            <w:r w:rsidRPr="009D61E9">
              <w:t xml:space="preserve"> activities</w:t>
            </w:r>
            <w:r w:rsidR="007427BC" w:rsidRPr="009D61E9">
              <w:t>?</w:t>
            </w:r>
            <w:bookmarkEnd w:id="90"/>
          </w:p>
        </w:tc>
      </w:tr>
      <w:tr w:rsidR="00C908C1" w:rsidRPr="007C18C1" w14:paraId="6CB3A332" w14:textId="77777777" w:rsidTr="003A0616">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3"/>
            <w:shd w:val="clear" w:color="auto" w:fill="FBE4D5" w:themeFill="accent2" w:themeFillTint="33"/>
          </w:tcPr>
          <w:p w14:paraId="42BD214F" w14:textId="77777777" w:rsidR="00C908C1" w:rsidRPr="00930809" w:rsidRDefault="00C908C1" w:rsidP="00C908C1">
            <w:pPr>
              <w:pStyle w:val="Subheading"/>
            </w:pPr>
            <w:r w:rsidRPr="00C908C1">
              <w:rPr>
                <w:rFonts w:asciiTheme="majorHAnsi" w:hAnsiTheme="majorHAnsi"/>
                <w:b/>
                <w:bCs/>
              </w:rPr>
              <w:t xml:space="preserve">Was some or </w:t>
            </w:r>
            <w:proofErr w:type="gramStart"/>
            <w:r w:rsidRPr="00C908C1">
              <w:rPr>
                <w:rFonts w:asciiTheme="majorHAnsi" w:hAnsiTheme="majorHAnsi"/>
                <w:b/>
                <w:bCs/>
              </w:rPr>
              <w:t>all of</w:t>
            </w:r>
            <w:proofErr w:type="gramEnd"/>
            <w:r w:rsidRPr="00C908C1">
              <w:rPr>
                <w:rFonts w:asciiTheme="majorHAnsi" w:hAnsiTheme="majorHAnsi"/>
                <w:b/>
                <w:bCs/>
              </w:rPr>
              <w:t xml:space="preserve"> this core activity </w:t>
            </w:r>
            <w:commentRangeStart w:id="91"/>
            <w:r w:rsidRPr="00C908C1">
              <w:rPr>
                <w:rFonts w:asciiTheme="majorHAnsi" w:hAnsiTheme="majorHAnsi"/>
                <w:b/>
                <w:bCs/>
              </w:rPr>
              <w:t xml:space="preserve">conducted </w:t>
            </w:r>
            <w:commentRangeEnd w:id="91"/>
            <w:r w:rsidR="00FE1033">
              <w:rPr>
                <w:rStyle w:val="CommentReference"/>
              </w:rPr>
              <w:commentReference w:id="91"/>
            </w:r>
            <w:r w:rsidRPr="00C908C1">
              <w:rPr>
                <w:rFonts w:asciiTheme="majorHAnsi" w:hAnsiTheme="majorHAnsi"/>
                <w:b/>
                <w:bCs/>
              </w:rPr>
              <w:t>by a Research Service Provider or Cooperative Research Centre?</w:t>
            </w:r>
          </w:p>
        </w:tc>
      </w:tr>
      <w:tr w:rsidR="005D4294" w:rsidRPr="007C18C1" w14:paraId="7D636970" w14:textId="77777777" w:rsidTr="003A0616">
        <w:trPr>
          <w:trHeight w:val="20"/>
        </w:trPr>
        <w:sdt>
          <w:sdtPr>
            <w:rPr>
              <w:rFonts w:ascii="Calibri Light" w:hAnsi="Calibri Light"/>
              <w:color w:val="2B579A"/>
              <w:shd w:val="clear" w:color="auto" w:fill="E6E6E6"/>
            </w:rPr>
            <w:id w:val="-113914857"/>
            <w15:appearance w15:val="hidden"/>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09" w:type="dxa"/>
              </w:tcPr>
              <w:p w14:paraId="4288AAA7" w14:textId="79663161" w:rsidR="00C908C1" w:rsidRPr="00C908C1" w:rsidRDefault="00FE1033" w:rsidP="00C908C1">
                <w:pPr>
                  <w:jc w:val="center"/>
                  <w:rPr>
                    <w:rFonts w:ascii="Calibri Light" w:hAnsi="Calibri Light"/>
                    <w:b w:val="0"/>
                    <w:bCs w:val="0"/>
                  </w:rPr>
                </w:pPr>
                <w:r>
                  <w:rPr>
                    <w:rFonts w:ascii="Calibri Light" w:hAnsi="Calibri Light"/>
                    <w:color w:val="2B579A"/>
                    <w:shd w:val="clear" w:color="auto" w:fill="E6E6E6"/>
                  </w:rPr>
                  <w:sym w:font="Wingdings" w:char="F0FC"/>
                </w:r>
              </w:p>
            </w:tc>
          </w:sdtContent>
        </w:sdt>
        <w:tc>
          <w:tcPr>
            <w:tcW w:w="567" w:type="dxa"/>
            <w:tcBorders>
              <w:right w:val="nil"/>
            </w:tcBorders>
          </w:tcPr>
          <w:p w14:paraId="10079B51" w14:textId="77777777" w:rsidR="00C908C1" w:rsidRPr="009C1697" w:rsidRDefault="00C908C1" w:rsidP="00C908C1">
            <w:pPr>
              <w:cnfStyle w:val="000000000000" w:firstRow="0" w:lastRow="0" w:firstColumn="0" w:lastColumn="0" w:oddVBand="0" w:evenVBand="0" w:oddHBand="0" w:evenHBand="0" w:firstRowFirstColumn="0" w:firstRowLastColumn="0" w:lastRowFirstColumn="0" w:lastRowLastColumn="0"/>
              <w:rPr>
                <w:rFonts w:ascii="Calibri Light" w:hAnsi="Calibri Light"/>
                <w:sz w:val="18"/>
                <w:szCs w:val="18"/>
              </w:rPr>
            </w:pPr>
            <w:r w:rsidRPr="009C1697">
              <w:rPr>
                <w:rFonts w:ascii="Calibri Light" w:hAnsi="Calibri Light"/>
                <w:sz w:val="18"/>
                <w:szCs w:val="18"/>
              </w:rPr>
              <w:t>Yes,</w:t>
            </w:r>
          </w:p>
        </w:tc>
        <w:tc>
          <w:tcPr>
            <w:tcW w:w="8505" w:type="dxa"/>
            <w:tcBorders>
              <w:left w:val="nil"/>
            </w:tcBorders>
          </w:tcPr>
          <w:p w14:paraId="0EDE3351" w14:textId="77777777" w:rsidR="00C908C1" w:rsidRPr="006D6244" w:rsidRDefault="00C908C1" w:rsidP="00C908C1">
            <w:pPr>
              <w:pStyle w:val="Response"/>
              <w:cnfStyle w:val="000000000000" w:firstRow="0" w:lastRow="0" w:firstColumn="0" w:lastColumn="0" w:oddVBand="0" w:evenVBand="0" w:oddHBand="0" w:evenHBand="0" w:firstRowFirstColumn="0" w:firstRowLastColumn="0" w:lastRowFirstColumn="0" w:lastRowLastColumn="0"/>
              <w:rPr>
                <w:i/>
                <w:iCs/>
                <w:sz w:val="18"/>
                <w:szCs w:val="18"/>
              </w:rPr>
            </w:pPr>
            <w:r w:rsidRPr="006D6244">
              <w:rPr>
                <w:i/>
                <w:iCs/>
                <w:sz w:val="18"/>
                <w:szCs w:val="18"/>
              </w:rPr>
              <w:t>a non-levy collecting Research Service Provider</w:t>
            </w:r>
          </w:p>
        </w:tc>
      </w:tr>
      <w:tr w:rsidR="005D4294" w:rsidRPr="007C18C1" w14:paraId="4E5D781D" w14:textId="77777777" w:rsidTr="003A0616">
        <w:trPr>
          <w:trHeight w:val="20"/>
        </w:trPr>
        <w:sdt>
          <w:sdtPr>
            <w:rPr>
              <w:rFonts w:ascii="Calibri Light" w:hAnsi="Calibri Light"/>
              <w:color w:val="2B579A"/>
              <w:shd w:val="clear" w:color="auto" w:fill="E6E6E6"/>
            </w:rPr>
            <w:id w:val="-298002609"/>
            <w14:checkbox>
              <w14:checked w14:val="0"/>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09" w:type="dxa"/>
              </w:tcPr>
              <w:p w14:paraId="69D0E4AC" w14:textId="12285E3D" w:rsidR="00C908C1" w:rsidRPr="00C908C1" w:rsidRDefault="00FE1033" w:rsidP="00C908C1">
                <w:pPr>
                  <w:jc w:val="center"/>
                  <w:rPr>
                    <w:rFonts w:ascii="Calibri Light" w:hAnsi="Calibri Light"/>
                    <w:b w:val="0"/>
                    <w:bCs w:val="0"/>
                  </w:rPr>
                </w:pPr>
                <w:r>
                  <w:rPr>
                    <w:rFonts w:ascii="MS Gothic" w:eastAsia="MS Gothic" w:hAnsi="MS Gothic" w:hint="eastAsia"/>
                    <w:color w:val="2B579A"/>
                    <w:shd w:val="clear" w:color="auto" w:fill="E6E6E6"/>
                  </w:rPr>
                  <w:t>☐</w:t>
                </w:r>
              </w:p>
            </w:tc>
          </w:sdtContent>
        </w:sdt>
        <w:tc>
          <w:tcPr>
            <w:tcW w:w="567" w:type="dxa"/>
            <w:tcBorders>
              <w:right w:val="nil"/>
            </w:tcBorders>
          </w:tcPr>
          <w:p w14:paraId="0DE18569" w14:textId="77777777" w:rsidR="00C908C1" w:rsidRPr="009C1697" w:rsidRDefault="00C908C1" w:rsidP="00C908C1">
            <w:pPr>
              <w:cnfStyle w:val="000000000000" w:firstRow="0" w:lastRow="0" w:firstColumn="0" w:lastColumn="0" w:oddVBand="0" w:evenVBand="0" w:oddHBand="0" w:evenHBand="0" w:firstRowFirstColumn="0" w:firstRowLastColumn="0" w:lastRowFirstColumn="0" w:lastRowLastColumn="0"/>
              <w:rPr>
                <w:rFonts w:ascii="Calibri Light" w:hAnsi="Calibri Light"/>
                <w:sz w:val="18"/>
                <w:szCs w:val="18"/>
              </w:rPr>
            </w:pPr>
            <w:r w:rsidRPr="009C1697">
              <w:rPr>
                <w:rFonts w:ascii="Calibri Light" w:hAnsi="Calibri Light"/>
                <w:sz w:val="18"/>
                <w:szCs w:val="18"/>
              </w:rPr>
              <w:t>Yes,</w:t>
            </w:r>
          </w:p>
        </w:tc>
        <w:tc>
          <w:tcPr>
            <w:tcW w:w="8505" w:type="dxa"/>
            <w:tcBorders>
              <w:left w:val="nil"/>
            </w:tcBorders>
          </w:tcPr>
          <w:p w14:paraId="1FC7C857" w14:textId="77777777" w:rsidR="00C908C1" w:rsidRPr="006D6244" w:rsidRDefault="00C908C1" w:rsidP="00C908C1">
            <w:pPr>
              <w:pStyle w:val="Response"/>
              <w:cnfStyle w:val="000000000000" w:firstRow="0" w:lastRow="0" w:firstColumn="0" w:lastColumn="0" w:oddVBand="0" w:evenVBand="0" w:oddHBand="0" w:evenHBand="0" w:firstRowFirstColumn="0" w:firstRowLastColumn="0" w:lastRowFirstColumn="0" w:lastRowLastColumn="0"/>
              <w:rPr>
                <w:b/>
                <w:bCs/>
                <w:i/>
                <w:iCs/>
                <w:sz w:val="18"/>
                <w:szCs w:val="18"/>
              </w:rPr>
            </w:pPr>
            <w:r w:rsidRPr="006D6244">
              <w:rPr>
                <w:i/>
                <w:iCs/>
                <w:sz w:val="18"/>
                <w:szCs w:val="18"/>
              </w:rPr>
              <w:t>a levy collecting Research Service Provider</w:t>
            </w:r>
          </w:p>
        </w:tc>
      </w:tr>
      <w:tr w:rsidR="005D4294" w:rsidRPr="007C18C1" w14:paraId="66F7D770" w14:textId="77777777" w:rsidTr="003A0616">
        <w:trPr>
          <w:trHeight w:val="20"/>
        </w:trPr>
        <w:sdt>
          <w:sdtPr>
            <w:rPr>
              <w:rFonts w:ascii="Calibri Light" w:hAnsi="Calibri Light"/>
              <w:color w:val="2B579A"/>
              <w:shd w:val="clear" w:color="auto" w:fill="E6E6E6"/>
            </w:rPr>
            <w:id w:val="1415984131"/>
            <w14:checkbox>
              <w14:checked w14:val="0"/>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09" w:type="dxa"/>
              </w:tcPr>
              <w:p w14:paraId="72D5C773" w14:textId="77777777" w:rsidR="00C908C1" w:rsidRPr="00C908C1" w:rsidRDefault="00C908C1" w:rsidP="00C908C1">
                <w:pPr>
                  <w:jc w:val="center"/>
                  <w:rPr>
                    <w:rFonts w:ascii="Calibri Light" w:hAnsi="Calibri Light"/>
                    <w:b w:val="0"/>
                    <w:bCs w:val="0"/>
                  </w:rPr>
                </w:pPr>
                <w:r w:rsidRPr="00C908C1">
                  <w:rPr>
                    <w:rFonts w:ascii="MS Gothic" w:eastAsia="MS Gothic" w:hAnsi="MS Gothic" w:hint="eastAsia"/>
                    <w:b w:val="0"/>
                    <w:bCs w:val="0"/>
                  </w:rPr>
                  <w:t>☐</w:t>
                </w:r>
              </w:p>
            </w:tc>
          </w:sdtContent>
        </w:sdt>
        <w:tc>
          <w:tcPr>
            <w:tcW w:w="567" w:type="dxa"/>
            <w:tcBorders>
              <w:right w:val="nil"/>
            </w:tcBorders>
          </w:tcPr>
          <w:p w14:paraId="0E517B98" w14:textId="77777777" w:rsidR="00C908C1" w:rsidRPr="009C1697" w:rsidRDefault="00C908C1" w:rsidP="00C908C1">
            <w:pPr>
              <w:cnfStyle w:val="000000000000" w:firstRow="0" w:lastRow="0" w:firstColumn="0" w:lastColumn="0" w:oddVBand="0" w:evenVBand="0" w:oddHBand="0" w:evenHBand="0" w:firstRowFirstColumn="0" w:firstRowLastColumn="0" w:lastRowFirstColumn="0" w:lastRowLastColumn="0"/>
              <w:rPr>
                <w:rFonts w:ascii="Calibri Light" w:hAnsi="Calibri Light"/>
                <w:sz w:val="18"/>
                <w:szCs w:val="18"/>
              </w:rPr>
            </w:pPr>
            <w:r w:rsidRPr="009C1697">
              <w:rPr>
                <w:rFonts w:ascii="Calibri Light" w:hAnsi="Calibri Light"/>
                <w:sz w:val="18"/>
                <w:szCs w:val="18"/>
              </w:rPr>
              <w:t>Yes,</w:t>
            </w:r>
          </w:p>
        </w:tc>
        <w:tc>
          <w:tcPr>
            <w:tcW w:w="8505" w:type="dxa"/>
            <w:tcBorders>
              <w:left w:val="nil"/>
            </w:tcBorders>
          </w:tcPr>
          <w:p w14:paraId="66FF3096" w14:textId="77777777" w:rsidR="00C908C1" w:rsidRPr="006D6244" w:rsidRDefault="00C908C1" w:rsidP="00C908C1">
            <w:pPr>
              <w:pStyle w:val="Response"/>
              <w:cnfStyle w:val="000000000000" w:firstRow="0" w:lastRow="0" w:firstColumn="0" w:lastColumn="0" w:oddVBand="0" w:evenVBand="0" w:oddHBand="0" w:evenHBand="0" w:firstRowFirstColumn="0" w:firstRowLastColumn="0" w:lastRowFirstColumn="0" w:lastRowLastColumn="0"/>
              <w:rPr>
                <w:rFonts w:asciiTheme="minorHAnsi" w:hAnsiTheme="minorHAnsi"/>
                <w:i/>
                <w:iCs/>
                <w:sz w:val="18"/>
                <w:szCs w:val="18"/>
              </w:rPr>
            </w:pPr>
            <w:r w:rsidRPr="006D6244">
              <w:rPr>
                <w:i/>
                <w:iCs/>
                <w:sz w:val="18"/>
                <w:szCs w:val="18"/>
              </w:rPr>
              <w:t>a Cooperative Research Centre</w:t>
            </w:r>
          </w:p>
        </w:tc>
      </w:tr>
      <w:tr w:rsidR="005D4294" w:rsidRPr="007C18C1" w14:paraId="27F05230" w14:textId="77777777" w:rsidTr="003A0616">
        <w:trPr>
          <w:trHeight w:val="20"/>
        </w:trPr>
        <w:sdt>
          <w:sdtPr>
            <w:rPr>
              <w:rFonts w:ascii="Calibri Light" w:hAnsi="Calibri Light"/>
              <w:color w:val="2B579A"/>
              <w:shd w:val="clear" w:color="auto" w:fill="E6E6E6"/>
            </w:rPr>
            <w:id w:val="-1707488657"/>
            <w14:checkbox>
              <w14:checked w14:val="1"/>
              <w14:checkedState w14:val="00FB"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09" w:type="dxa"/>
              </w:tcPr>
              <w:p w14:paraId="4D10C192" w14:textId="77777777" w:rsidR="00C908C1" w:rsidRPr="00C908C1" w:rsidRDefault="00C908C1" w:rsidP="00C908C1">
                <w:pPr>
                  <w:jc w:val="center"/>
                  <w:rPr>
                    <w:rFonts w:ascii="Calibri Light" w:hAnsi="Calibri Light"/>
                    <w:b w:val="0"/>
                    <w:bCs w:val="0"/>
                  </w:rPr>
                </w:pPr>
                <w:r w:rsidRPr="00C908C1">
                  <w:rPr>
                    <w:rFonts w:ascii="Wingdings" w:eastAsia="Wingdings" w:hAnsi="Wingdings" w:cs="Wingdings"/>
                    <w:b w:val="0"/>
                    <w:bCs w:val="0"/>
                  </w:rPr>
                  <w:t>û</w:t>
                </w:r>
              </w:p>
            </w:tc>
          </w:sdtContent>
        </w:sdt>
        <w:tc>
          <w:tcPr>
            <w:tcW w:w="567" w:type="dxa"/>
            <w:tcBorders>
              <w:right w:val="nil"/>
            </w:tcBorders>
          </w:tcPr>
          <w:p w14:paraId="16DEEEBC" w14:textId="77777777" w:rsidR="00C908C1" w:rsidRPr="009C1697" w:rsidRDefault="00C908C1" w:rsidP="00C908C1">
            <w:pPr>
              <w:cnfStyle w:val="000000000000" w:firstRow="0" w:lastRow="0" w:firstColumn="0" w:lastColumn="0" w:oddVBand="0" w:evenVBand="0" w:oddHBand="0" w:evenHBand="0" w:firstRowFirstColumn="0" w:firstRowLastColumn="0" w:lastRowFirstColumn="0" w:lastRowLastColumn="0"/>
              <w:rPr>
                <w:rFonts w:ascii="Calibri Light" w:hAnsi="Calibri Light"/>
                <w:sz w:val="18"/>
                <w:szCs w:val="18"/>
              </w:rPr>
            </w:pPr>
            <w:r w:rsidRPr="009C1697">
              <w:rPr>
                <w:rFonts w:ascii="Calibri Light" w:hAnsi="Calibri Light"/>
                <w:sz w:val="18"/>
                <w:szCs w:val="18"/>
              </w:rPr>
              <w:t>No</w:t>
            </w:r>
          </w:p>
        </w:tc>
        <w:tc>
          <w:tcPr>
            <w:tcW w:w="8505" w:type="dxa"/>
            <w:tcBorders>
              <w:left w:val="nil"/>
            </w:tcBorders>
          </w:tcPr>
          <w:p w14:paraId="01795CF8" w14:textId="77777777" w:rsidR="00C908C1" w:rsidRPr="009C1697" w:rsidRDefault="00C908C1" w:rsidP="00C908C1">
            <w:pPr>
              <w:cnfStyle w:val="000000000000" w:firstRow="0" w:lastRow="0" w:firstColumn="0" w:lastColumn="0" w:oddVBand="0" w:evenVBand="0" w:oddHBand="0" w:evenHBand="0" w:firstRowFirstColumn="0" w:firstRowLastColumn="0" w:lastRowFirstColumn="0" w:lastRowLastColumn="0"/>
              <w:rPr>
                <w:i/>
                <w:iCs/>
                <w:sz w:val="18"/>
                <w:szCs w:val="18"/>
                <w:highlight w:val="yellow"/>
              </w:rPr>
            </w:pPr>
          </w:p>
        </w:tc>
      </w:tr>
      <w:tr w:rsidR="00C908C1" w:rsidRPr="007C18C1" w14:paraId="5F5EB76F" w14:textId="77777777" w:rsidTr="003A0616">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3"/>
            <w:tcBorders>
              <w:bottom w:val="single" w:sz="4" w:space="0" w:color="FFFFFF" w:themeColor="background1"/>
            </w:tcBorders>
            <w:shd w:val="clear" w:color="auto" w:fill="FBE4D5" w:themeFill="accent2" w:themeFillTint="33"/>
          </w:tcPr>
          <w:p w14:paraId="498DC8D7" w14:textId="400EE8BE" w:rsidR="00C908C1" w:rsidRPr="00930809" w:rsidRDefault="00782A6A" w:rsidP="00C908C1">
            <w:pPr>
              <w:pStyle w:val="Subheading"/>
            </w:pPr>
            <w:r>
              <w:rPr>
                <w:rFonts w:asciiTheme="majorHAnsi" w:hAnsiTheme="majorHAnsi"/>
                <w:b/>
                <w:bCs/>
              </w:rPr>
              <w:t>If yes, please include the n</w:t>
            </w:r>
            <w:r w:rsidR="00C908C1" w:rsidRPr="00C908C1">
              <w:rPr>
                <w:rFonts w:asciiTheme="majorHAnsi" w:hAnsiTheme="majorHAnsi"/>
                <w:b/>
                <w:bCs/>
              </w:rPr>
              <w:t>ame of RSP or CRC</w:t>
            </w:r>
          </w:p>
        </w:tc>
      </w:tr>
      <w:tr w:rsidR="00C908C1" w:rsidRPr="007C18C1" w14:paraId="2DD1EA9C" w14:textId="77777777" w:rsidTr="00CC151E">
        <w:trPr>
          <w:trHeight w:val="353"/>
        </w:trPr>
        <w:tc>
          <w:tcPr>
            <w:cnfStyle w:val="001000000000" w:firstRow="0" w:lastRow="0" w:firstColumn="1" w:lastColumn="0" w:oddVBand="0" w:evenVBand="0" w:oddHBand="0" w:evenHBand="0" w:firstRowFirstColumn="0" w:firstRowLastColumn="0" w:lastRowFirstColumn="0" w:lastRowLastColumn="0"/>
            <w:tcW w:w="9781" w:type="dxa"/>
            <w:gridSpan w:val="3"/>
            <w:tcBorders>
              <w:top w:val="single" w:sz="4" w:space="0" w:color="FFFFFF" w:themeColor="background1"/>
            </w:tcBorders>
            <w:vAlign w:val="center"/>
          </w:tcPr>
          <w:p w14:paraId="4FAFFEE1" w14:textId="70152EB0" w:rsidR="00C908C1" w:rsidRPr="006E08F5" w:rsidRDefault="008602DD" w:rsidP="00A268B7">
            <w:pPr>
              <w:pStyle w:val="Response"/>
              <w:rPr>
                <w:b w:val="0"/>
                <w:bCs w:val="0"/>
                <w:highlight w:val="yellow"/>
              </w:rPr>
            </w:pPr>
            <w:r>
              <w:rPr>
                <w:b w:val="0"/>
                <w:bCs w:val="0"/>
                <w:highlight w:val="yellow"/>
              </w:rPr>
              <w:t>University of Queensland</w:t>
            </w:r>
          </w:p>
        </w:tc>
      </w:tr>
      <w:tr w:rsidR="00C908C1" w:rsidRPr="007C18C1" w14:paraId="6108244E" w14:textId="77777777" w:rsidTr="003A0616">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3"/>
            <w:shd w:val="clear" w:color="auto" w:fill="FBE4D5" w:themeFill="accent2" w:themeFillTint="33"/>
          </w:tcPr>
          <w:p w14:paraId="69223996" w14:textId="77777777" w:rsidR="00C908C1" w:rsidRPr="00B47096" w:rsidRDefault="00C908C1" w:rsidP="00C908C1">
            <w:pPr>
              <w:pStyle w:val="Subheading"/>
            </w:pPr>
            <w:r w:rsidRPr="00782A6A">
              <w:rPr>
                <w:rFonts w:asciiTheme="majorHAnsi" w:hAnsiTheme="majorHAnsi"/>
                <w:b/>
                <w:bCs/>
              </w:rPr>
              <w:t>Brief description of the activity, services provided by the Research Service Provider and what new knowledge the activity was intended to create.</w:t>
            </w:r>
          </w:p>
        </w:tc>
      </w:tr>
      <w:tr w:rsidR="00CC151E" w:rsidRPr="007C18C1" w14:paraId="6D918DEF" w14:textId="77777777" w:rsidTr="003A0616">
        <w:trPr>
          <w:trHeight w:val="227"/>
        </w:trPr>
        <w:tc>
          <w:tcPr>
            <w:cnfStyle w:val="001000000000" w:firstRow="0" w:lastRow="0" w:firstColumn="1" w:lastColumn="0" w:oddVBand="0" w:evenVBand="0" w:oddHBand="0" w:evenHBand="0" w:firstRowFirstColumn="0" w:firstRowLastColumn="0" w:lastRowFirstColumn="0" w:lastRowLastColumn="0"/>
            <w:tcW w:w="9781" w:type="dxa"/>
            <w:gridSpan w:val="3"/>
            <w:tcBorders>
              <w:bottom w:val="single" w:sz="4" w:space="0" w:color="FFFFFF" w:themeColor="background1"/>
            </w:tcBorders>
            <w:shd w:val="clear" w:color="auto" w:fill="FBE4D5" w:themeFill="accent2" w:themeFillTint="33"/>
          </w:tcPr>
          <w:p w14:paraId="5CD1896A" w14:textId="11B0F0C4" w:rsidR="00CC151E" w:rsidRPr="00CC151E" w:rsidRDefault="00CC151E" w:rsidP="00DC5BEE">
            <w:pPr>
              <w:pStyle w:val="Subheading"/>
              <w:jc w:val="right"/>
              <w:rPr>
                <w:rFonts w:ascii="Calibri Light" w:hAnsi="Calibri Light"/>
                <w:b/>
                <w:bCs/>
                <w:i/>
                <w:iCs/>
                <w:color w:val="FF0000"/>
                <w:sz w:val="16"/>
                <w:szCs w:val="16"/>
              </w:rPr>
            </w:pPr>
            <w:r w:rsidRPr="00CC151E">
              <w:rPr>
                <w:rFonts w:ascii="Calibri Light" w:hAnsi="Calibri Light"/>
                <w:b/>
                <w:bCs/>
                <w:i/>
                <w:iCs/>
                <w:color w:val="FF0000"/>
                <w:sz w:val="16"/>
                <w:szCs w:val="16"/>
              </w:rPr>
              <w:t>1000 Character Limit</w:t>
            </w:r>
          </w:p>
        </w:tc>
      </w:tr>
      <w:tr w:rsidR="00DC5BEE" w:rsidRPr="007C18C1" w14:paraId="57883926" w14:textId="77777777" w:rsidTr="00CC151E">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3"/>
            <w:tcBorders>
              <w:top w:val="single" w:sz="4" w:space="0" w:color="FFFFFF" w:themeColor="background1"/>
            </w:tcBorders>
          </w:tcPr>
          <w:p w14:paraId="4F230072" w14:textId="49F7C550" w:rsidR="00DC5BEE" w:rsidRPr="00FE1033" w:rsidRDefault="00B52ACB" w:rsidP="008602DD">
            <w:pPr>
              <w:pStyle w:val="Response"/>
              <w:rPr>
                <w:b w:val="0"/>
                <w:bCs w:val="0"/>
              </w:rPr>
            </w:pPr>
            <w:r w:rsidRPr="00FE1033">
              <w:rPr>
                <w:b w:val="0"/>
                <w:bCs w:val="0"/>
              </w:rPr>
              <w:t xml:space="preserve">Amphitec in collaboration with the University of Queensland, will develop a method for quantifying in real time the density of soil waste and soft soil based on electromagnetic measurement results to improve TSF management and safety. In the first stage, a specific designed RF architecture (including the contactless dielectric probe) in the theoretical level will be developed in the EM simulation and laboratory environment; in the second stage, a proof-of-concept prototype as a minimum viable product (MVP) will be built and tested in real environment for collecting the measurement </w:t>
            </w:r>
            <w:r w:rsidR="00E057DB" w:rsidRPr="00FE1033">
              <w:rPr>
                <w:b w:val="0"/>
                <w:bCs w:val="0"/>
              </w:rPr>
              <w:t>data and</w:t>
            </w:r>
            <w:r w:rsidRPr="00FE1033">
              <w:rPr>
                <w:b w:val="0"/>
                <w:bCs w:val="0"/>
              </w:rPr>
              <w:t xml:space="preserve"> reshape the data into the form representing the dielectric properties of the soil wastes. </w:t>
            </w:r>
          </w:p>
          <w:p w14:paraId="5F4789A8" w14:textId="77777777" w:rsidR="00B52ACB" w:rsidRPr="00FE1033" w:rsidRDefault="00B52ACB" w:rsidP="008602DD">
            <w:pPr>
              <w:pStyle w:val="Response"/>
              <w:rPr>
                <w:b w:val="0"/>
                <w:bCs w:val="0"/>
              </w:rPr>
            </w:pPr>
          </w:p>
          <w:p w14:paraId="553B1B04" w14:textId="21A652B1" w:rsidR="00B52ACB" w:rsidRPr="00FE1033" w:rsidRDefault="00B52ACB" w:rsidP="008602DD">
            <w:pPr>
              <w:pStyle w:val="Response"/>
              <w:rPr>
                <w:b w:val="0"/>
                <w:bCs w:val="0"/>
              </w:rPr>
            </w:pPr>
            <w:r w:rsidRPr="00FE1033">
              <w:rPr>
                <w:b w:val="0"/>
                <w:bCs w:val="0"/>
              </w:rPr>
              <w:t xml:space="preserve">The development of such a method is possible by a multi-disciplinary collaboration involving electrical engineering, geophysics, </w:t>
            </w:r>
            <w:r w:rsidR="00E057DB" w:rsidRPr="00FE1033">
              <w:rPr>
                <w:b w:val="0"/>
                <w:bCs w:val="0"/>
              </w:rPr>
              <w:t>geotechnics,</w:t>
            </w:r>
            <w:r w:rsidRPr="00FE1033">
              <w:rPr>
                <w:b w:val="0"/>
                <w:bCs w:val="0"/>
              </w:rPr>
              <w:t xml:space="preserve"> and mechanical engineering, </w:t>
            </w:r>
          </w:p>
        </w:tc>
      </w:tr>
    </w:tbl>
    <w:p w14:paraId="265D215A" w14:textId="39152ADE" w:rsidR="00182376" w:rsidRDefault="00182376" w:rsidP="00795F8A">
      <w:pPr>
        <w:rPr>
          <w:b/>
          <w:bCs/>
          <w:sz w:val="20"/>
        </w:rPr>
      </w:pPr>
    </w:p>
    <w:tbl>
      <w:tblPr>
        <w:tblStyle w:val="GridTable1Light-Accent3"/>
        <w:tblW w:w="9781" w:type="dxa"/>
        <w:tblInd w:w="-10" w:type="dxa"/>
        <w:tblLook w:val="04A0" w:firstRow="1" w:lastRow="0" w:firstColumn="1" w:lastColumn="0" w:noHBand="0" w:noVBand="1"/>
      </w:tblPr>
      <w:tblGrid>
        <w:gridCol w:w="6804"/>
        <w:gridCol w:w="2977"/>
      </w:tblGrid>
      <w:tr w:rsidR="006E69A4" w:rsidRPr="00C41550" w14:paraId="19176B26" w14:textId="77777777" w:rsidTr="006E69A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14:paraId="7B2016CB" w14:textId="1C6C6E78" w:rsidR="006E69A4" w:rsidRPr="00C41550" w:rsidRDefault="006E69A4" w:rsidP="001945D0">
            <w:pPr>
              <w:pStyle w:val="Heading3"/>
              <w:outlineLvl w:val="2"/>
              <w:rPr>
                <w:rFonts w:cstheme="majorHAnsi"/>
              </w:rPr>
            </w:pPr>
            <w:bookmarkStart w:id="92" w:name="_Toc100739522"/>
            <w:r>
              <w:t>Have any of the R&amp;D Activities been undertaken overseas?</w:t>
            </w:r>
            <w:bookmarkEnd w:id="92"/>
          </w:p>
        </w:tc>
      </w:tr>
      <w:tr w:rsidR="006E69A4" w:rsidRPr="007715C4" w14:paraId="78BC927A"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6804" w:type="dxa"/>
            <w:shd w:val="clear" w:color="auto" w:fill="FBE4D5" w:themeFill="accent2" w:themeFillTint="33"/>
          </w:tcPr>
          <w:p w14:paraId="32765EF5" w14:textId="00071D47" w:rsidR="006E69A4" w:rsidRPr="00B80D52" w:rsidRDefault="006E69A4" w:rsidP="006E69A4">
            <w:pPr>
              <w:pStyle w:val="Subheading"/>
              <w:rPr>
                <w:rFonts w:asciiTheme="majorHAnsi" w:hAnsiTheme="majorHAnsi" w:cstheme="majorHAnsi"/>
              </w:rPr>
            </w:pPr>
            <w:commentRangeStart w:id="93"/>
            <w:r w:rsidRPr="00B80D52">
              <w:rPr>
                <w:rFonts w:asciiTheme="majorHAnsi" w:hAnsiTheme="majorHAnsi" w:cstheme="majorHAnsi"/>
              </w:rPr>
              <w:t>Do you have an Overseas Finding for these R&amp;D Activities?</w:t>
            </w:r>
            <w:commentRangeEnd w:id="93"/>
            <w:r w:rsidR="00E74264">
              <w:rPr>
                <w:rStyle w:val="CommentReference"/>
              </w:rPr>
              <w:commentReference w:id="93"/>
            </w:r>
          </w:p>
        </w:tc>
        <w:sdt>
          <w:sdtPr>
            <w:rPr>
              <w:rFonts w:asciiTheme="majorHAnsi" w:hAnsiTheme="majorHAnsi" w:cstheme="majorHAnsi"/>
              <w:b w:val="0"/>
              <w:bCs w:val="0"/>
            </w:rPr>
            <w:id w:val="-116074534"/>
            <w:placeholder>
              <w:docPart w:val="75A81F79FE99437EB319FCD5EBBF0610"/>
            </w:placeholder>
            <w:dropDownList>
              <w:listItem w:displayText="Yes" w:value="Yes"/>
              <w:listItem w:displayText="No" w:value="No"/>
            </w:dropDownList>
          </w:sdtPr>
          <w:sdtEndPr/>
          <w:sdtContent>
            <w:tc>
              <w:tcPr>
                <w:tcW w:w="2977" w:type="dxa"/>
                <w:shd w:val="clear" w:color="auto" w:fill="FBE4D5" w:themeFill="accent2" w:themeFillTint="33"/>
              </w:tcPr>
              <w:p w14:paraId="0225A1CB" w14:textId="73FD0A98" w:rsidR="006E69A4" w:rsidRPr="007715C4" w:rsidRDefault="00CC151E" w:rsidP="006E69A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No</w:t>
                </w:r>
              </w:p>
            </w:tc>
          </w:sdtContent>
        </w:sdt>
      </w:tr>
      <w:tr w:rsidR="006E69A4" w:rsidRPr="007715C4" w14:paraId="51F00106"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6804" w:type="dxa"/>
            <w:shd w:val="clear" w:color="auto" w:fill="FBE4D5" w:themeFill="accent2" w:themeFillTint="33"/>
          </w:tcPr>
          <w:p w14:paraId="62E7E9EA" w14:textId="5CBC90B3" w:rsidR="006E69A4" w:rsidRPr="00B80D52" w:rsidRDefault="006E69A4" w:rsidP="001D1754">
            <w:pPr>
              <w:pStyle w:val="Subheading"/>
              <w:rPr>
                <w:rFonts w:asciiTheme="majorHAnsi" w:hAnsiTheme="majorHAnsi" w:cstheme="majorHAnsi"/>
              </w:rPr>
            </w:pPr>
            <w:r w:rsidRPr="00B80D52">
              <w:rPr>
                <w:rFonts w:asciiTheme="majorHAnsi" w:hAnsiTheme="majorHAnsi" w:cstheme="majorHAnsi"/>
              </w:rPr>
              <w:t>If so, what are the certificate reference numbers for the findings?</w:t>
            </w:r>
          </w:p>
        </w:tc>
        <w:tc>
          <w:tcPr>
            <w:tcW w:w="2977" w:type="dxa"/>
            <w:shd w:val="clear" w:color="auto" w:fill="FBE4D5" w:themeFill="accent2" w:themeFillTint="33"/>
          </w:tcPr>
          <w:p w14:paraId="7605A74C" w14:textId="1107814B" w:rsidR="006E69A4" w:rsidRPr="007715C4" w:rsidRDefault="00CC151E" w:rsidP="001D17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w:t>
            </w:r>
            <w:r w:rsidR="00E74264">
              <w:rPr>
                <w:rFonts w:asciiTheme="majorHAnsi" w:hAnsiTheme="majorHAnsi" w:cstheme="majorHAnsi"/>
                <w:b w:val="0"/>
                <w:bCs w:val="0"/>
              </w:rPr>
              <w:t>N/a</w:t>
            </w:r>
          </w:p>
        </w:tc>
      </w:tr>
      <w:tr w:rsidR="006E69A4" w:rsidRPr="007715C4" w14:paraId="4B2705F9"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6804" w:type="dxa"/>
            <w:shd w:val="clear" w:color="auto" w:fill="FBE4D5" w:themeFill="accent2" w:themeFillTint="33"/>
          </w:tcPr>
          <w:p w14:paraId="201990F3" w14:textId="2A4BC941" w:rsidR="006E69A4" w:rsidRPr="00B80D52" w:rsidRDefault="006E69A4" w:rsidP="001D1754">
            <w:pPr>
              <w:pStyle w:val="Subheading"/>
              <w:rPr>
                <w:rFonts w:asciiTheme="majorHAnsi" w:hAnsiTheme="majorHAnsi" w:cstheme="majorHAnsi"/>
              </w:rPr>
            </w:pPr>
            <w:r w:rsidRPr="00B80D52">
              <w:rPr>
                <w:rFonts w:asciiTheme="majorHAnsi" w:hAnsiTheme="majorHAnsi" w:cstheme="majorHAnsi"/>
              </w:rPr>
              <w:t>Have these amounts been removed from the claim?</w:t>
            </w:r>
          </w:p>
        </w:tc>
        <w:sdt>
          <w:sdtPr>
            <w:rPr>
              <w:rFonts w:asciiTheme="majorHAnsi" w:hAnsiTheme="majorHAnsi" w:cstheme="majorHAnsi"/>
              <w:b w:val="0"/>
              <w:bCs w:val="0"/>
            </w:rPr>
            <w:id w:val="-1675724684"/>
            <w:placeholder>
              <w:docPart w:val="DefaultPlaceholder_-1854013438"/>
            </w:placeholder>
            <w:dropDownList>
              <w:listItem w:displayText="Yes" w:value="Yes"/>
              <w:listItem w:displayText="No" w:value="No"/>
            </w:dropDownList>
          </w:sdtPr>
          <w:sdtEndPr/>
          <w:sdtContent>
            <w:tc>
              <w:tcPr>
                <w:tcW w:w="2977" w:type="dxa"/>
                <w:shd w:val="clear" w:color="auto" w:fill="FBE4D5" w:themeFill="accent2" w:themeFillTint="33"/>
              </w:tcPr>
              <w:p w14:paraId="0FDA777F" w14:textId="5FB9C9B4" w:rsidR="006E69A4" w:rsidRPr="007715C4" w:rsidRDefault="006E69A4" w:rsidP="001D17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Yes</w:t>
                </w:r>
              </w:p>
            </w:tc>
          </w:sdtContent>
        </w:sdt>
      </w:tr>
    </w:tbl>
    <w:p w14:paraId="517F13AA" w14:textId="77777777" w:rsidR="00C74197" w:rsidRDefault="00C74197" w:rsidP="00795F8A">
      <w:pPr>
        <w:rPr>
          <w:b/>
          <w:bCs/>
          <w:sz w:val="20"/>
        </w:rPr>
      </w:pPr>
    </w:p>
    <w:p w14:paraId="23D869A0" w14:textId="77777777" w:rsidR="00C74197" w:rsidRDefault="00C74197" w:rsidP="00795F8A">
      <w:pPr>
        <w:rPr>
          <w:b/>
          <w:bCs/>
          <w:sz w:val="20"/>
        </w:rPr>
      </w:pPr>
    </w:p>
    <w:p w14:paraId="058F9997" w14:textId="77777777" w:rsidR="000A5329" w:rsidRDefault="000A5329" w:rsidP="00597B2E">
      <w:pPr>
        <w:rPr>
          <w:b/>
          <w:bCs/>
          <w:highlight w:val="green"/>
        </w:rPr>
      </w:pPr>
    </w:p>
    <w:p w14:paraId="7ADE0D9C" w14:textId="77777777" w:rsidR="00E76E4B" w:rsidRDefault="00E76E4B">
      <w:pPr>
        <w:rPr>
          <w:rFonts w:asciiTheme="majorHAnsi" w:eastAsiaTheme="majorEastAsia" w:hAnsiTheme="majorHAnsi" w:cstheme="majorBidi"/>
          <w:b/>
          <w:color w:val="404040" w:themeColor="text1" w:themeTint="BF"/>
          <w:sz w:val="32"/>
          <w:szCs w:val="32"/>
        </w:rPr>
      </w:pPr>
      <w:r>
        <w:br w:type="page"/>
      </w:r>
    </w:p>
    <w:p w14:paraId="63BE1CE9" w14:textId="2726AA66" w:rsidR="007C6966" w:rsidRDefault="007C6966" w:rsidP="007C6966">
      <w:pPr>
        <w:pStyle w:val="Heading1"/>
      </w:pPr>
      <w:bookmarkStart w:id="94" w:name="_Toc100739523"/>
      <w:r>
        <w:lastRenderedPageBreak/>
        <w:t>Core Activity 2</w:t>
      </w:r>
      <w:bookmarkEnd w:id="94"/>
    </w:p>
    <w:tbl>
      <w:tblPr>
        <w:tblStyle w:val="GridTable1Light-Accent3"/>
        <w:tblW w:w="9781" w:type="dxa"/>
        <w:tblLook w:val="04A0" w:firstRow="1" w:lastRow="0" w:firstColumn="1" w:lastColumn="0" w:noHBand="0" w:noVBand="1"/>
      </w:tblPr>
      <w:tblGrid>
        <w:gridCol w:w="5245"/>
        <w:gridCol w:w="4536"/>
      </w:tblGrid>
      <w:tr w:rsidR="007C6966" w:rsidRPr="00F1394D" w14:paraId="256429F9" w14:textId="77777777" w:rsidTr="00020384">
        <w:trPr>
          <w:cnfStyle w:val="100000000000" w:firstRow="1" w:lastRow="0" w:firstColumn="0" w:lastColumn="0" w:oddVBand="0" w:evenVBand="0" w:oddHBand="0"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9781" w:type="dxa"/>
            <w:gridSpan w:val="2"/>
            <w:vAlign w:val="bottom"/>
          </w:tcPr>
          <w:p w14:paraId="0F680A69" w14:textId="77777777" w:rsidR="007C6966" w:rsidRPr="00F1394D" w:rsidRDefault="007C6966" w:rsidP="00020384">
            <w:pPr>
              <w:pStyle w:val="Subheading"/>
              <w:rPr>
                <w:b/>
                <w:bCs/>
              </w:rPr>
            </w:pPr>
          </w:p>
        </w:tc>
      </w:tr>
      <w:tr w:rsidR="007C6966" w:rsidRPr="007715C4" w14:paraId="68D49D9A" w14:textId="77777777" w:rsidTr="00020384">
        <w:trPr>
          <w:trHeight w:val="397"/>
        </w:trPr>
        <w:tc>
          <w:tcPr>
            <w:cnfStyle w:val="001000000000" w:firstRow="0" w:lastRow="0" w:firstColumn="1" w:lastColumn="0" w:oddVBand="0" w:evenVBand="0" w:oddHBand="0" w:evenHBand="0" w:firstRowFirstColumn="0" w:firstRowLastColumn="0" w:lastRowFirstColumn="0" w:lastRowLastColumn="0"/>
            <w:tcW w:w="5245" w:type="dxa"/>
            <w:tcBorders>
              <w:bottom w:val="single" w:sz="4" w:space="0" w:color="DBDBDB" w:themeColor="accent3" w:themeTint="66"/>
            </w:tcBorders>
          </w:tcPr>
          <w:p w14:paraId="0EAB0868" w14:textId="77777777" w:rsidR="007C6966" w:rsidRDefault="007C6966" w:rsidP="00020384">
            <w:pPr>
              <w:pStyle w:val="Subheading"/>
            </w:pPr>
            <w:r>
              <w:t>Activity Title</w:t>
            </w:r>
          </w:p>
        </w:tc>
        <w:tc>
          <w:tcPr>
            <w:tcW w:w="4536" w:type="dxa"/>
            <w:tcBorders>
              <w:bottom w:val="single" w:sz="4" w:space="0" w:color="DBDBDB" w:themeColor="accent3" w:themeTint="66"/>
            </w:tcBorders>
          </w:tcPr>
          <w:p w14:paraId="526E342E" w14:textId="3B7FCE58" w:rsidR="007C6966" w:rsidRDefault="007C6966" w:rsidP="0087677D">
            <w:pPr>
              <w:pStyle w:val="Heading2"/>
              <w:outlineLvl w:val="1"/>
              <w:cnfStyle w:val="000000000000" w:firstRow="0" w:lastRow="0" w:firstColumn="0" w:lastColumn="0" w:oddVBand="0" w:evenVBand="0" w:oddHBand="0" w:evenHBand="0" w:firstRowFirstColumn="0" w:firstRowLastColumn="0" w:lastRowFirstColumn="0" w:lastRowLastColumn="0"/>
            </w:pPr>
            <w:bookmarkStart w:id="95" w:name="_Toc100739524"/>
            <w:commentRangeStart w:id="96"/>
            <w:r w:rsidRPr="00E43CB9">
              <w:t>Develop autonomous capability for the MudMaster® that will eliminate the need for a human operator and have enhanced operability due to the data stream from the on-board tailings’ sensor</w:t>
            </w:r>
            <w:commentRangeEnd w:id="96"/>
            <w:r w:rsidR="00EB7AEB">
              <w:rPr>
                <w:rStyle w:val="CommentReference"/>
                <w:rFonts w:asciiTheme="minorHAnsi" w:eastAsiaTheme="minorHAnsi" w:hAnsiTheme="minorHAnsi" w:cstheme="minorBidi"/>
                <w:bCs w:val="0"/>
              </w:rPr>
              <w:commentReference w:id="96"/>
            </w:r>
            <w:r w:rsidRPr="00ED74E0">
              <w:rPr>
                <w:i/>
              </w:rPr>
              <w:t>.</w:t>
            </w:r>
            <w:bookmarkEnd w:id="95"/>
          </w:p>
        </w:tc>
      </w:tr>
      <w:tr w:rsidR="007C6966" w:rsidRPr="007715C4" w14:paraId="3DDCE2F9" w14:textId="77777777" w:rsidTr="00020384">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3FAF156E" w14:textId="77777777" w:rsidR="007C6966" w:rsidRPr="00930809" w:rsidRDefault="007C6966" w:rsidP="00020384">
            <w:pPr>
              <w:pStyle w:val="Subheading"/>
            </w:pPr>
            <w:r>
              <w:t>Which Project is this Core Activity related to?</w:t>
            </w:r>
          </w:p>
        </w:tc>
        <w:tc>
          <w:tcPr>
            <w:tcW w:w="4536" w:type="dxa"/>
          </w:tcPr>
          <w:p w14:paraId="3AD5F9CC" w14:textId="60B8BA63" w:rsidR="007C6966" w:rsidRPr="007715C4" w:rsidRDefault="007C6966" w:rsidP="0002038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w:t>
            </w:r>
            <w:r w:rsidR="00E74264">
              <w:rPr>
                <w:rFonts w:asciiTheme="majorHAnsi" w:hAnsiTheme="majorHAnsi" w:cstheme="majorHAnsi"/>
                <w:b w:val="0"/>
                <w:bCs w:val="0"/>
              </w:rPr>
              <w:t>1</w:t>
            </w:r>
          </w:p>
        </w:tc>
      </w:tr>
      <w:tr w:rsidR="007C6966" w:rsidRPr="007715C4" w14:paraId="4090EDD2" w14:textId="77777777" w:rsidTr="00020384">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5DFC3875" w14:textId="77777777" w:rsidR="007C6966" w:rsidRPr="00930809" w:rsidRDefault="007C6966" w:rsidP="00020384">
            <w:pPr>
              <w:pStyle w:val="Subheading"/>
            </w:pPr>
            <w:r>
              <w:t>Estimated Current Year Expenditure</w:t>
            </w:r>
          </w:p>
        </w:tc>
        <w:tc>
          <w:tcPr>
            <w:tcW w:w="4536" w:type="dxa"/>
            <w:shd w:val="clear" w:color="auto" w:fill="E2EFD9" w:themeFill="accent6" w:themeFillTint="33"/>
          </w:tcPr>
          <w:p w14:paraId="300EBDB7" w14:textId="1FDF0FBD" w:rsidR="007C6966" w:rsidRPr="007715C4" w:rsidRDefault="007C6966" w:rsidP="0002038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del w:id="97" w:author="David Frazer" w:date="2022-04-14T08:21:00Z">
              <w:r w:rsidDel="00E45062">
                <w:rPr>
                  <w:rFonts w:asciiTheme="majorHAnsi" w:hAnsiTheme="majorHAnsi" w:cstheme="majorHAnsi"/>
                  <w:b w:val="0"/>
                  <w:bCs w:val="0"/>
                </w:rPr>
                <w:delText>$</w:delText>
              </w:r>
              <w:r w:rsidR="00E74264" w:rsidDel="00E45062">
                <w:rPr>
                  <w:rFonts w:asciiTheme="majorHAnsi" w:hAnsiTheme="majorHAnsi" w:cstheme="majorHAnsi"/>
                  <w:b w:val="0"/>
                  <w:bCs w:val="0"/>
                </w:rPr>
                <w:delText>TBC</w:delText>
              </w:r>
            </w:del>
            <w:ins w:id="98" w:author="David Frazer" w:date="2022-04-14T08:21:00Z">
              <w:r w:rsidR="00E45062">
                <w:rPr>
                  <w:rFonts w:asciiTheme="majorHAnsi" w:hAnsiTheme="majorHAnsi" w:cstheme="majorHAnsi"/>
                  <w:b w:val="0"/>
                  <w:bCs w:val="0"/>
                </w:rPr>
                <w:t>$194,000</w:t>
              </w:r>
            </w:ins>
            <w:ins w:id="99" w:author="David Frazer" w:date="2022-04-14T12:03:00Z">
              <w:r w:rsidR="004A0301">
                <w:rPr>
                  <w:rFonts w:asciiTheme="majorHAnsi" w:hAnsiTheme="majorHAnsi" w:cstheme="majorHAnsi"/>
                  <w:b w:val="0"/>
                  <w:bCs w:val="0"/>
                </w:rPr>
                <w:t xml:space="preserve"> </w:t>
              </w:r>
            </w:ins>
            <w:ins w:id="100" w:author="David Frazer" w:date="2022-04-14T08:21:00Z">
              <w:r w:rsidR="00E45062">
                <w:rPr>
                  <w:rFonts w:asciiTheme="majorHAnsi" w:hAnsiTheme="majorHAnsi" w:cstheme="majorHAnsi"/>
                  <w:b w:val="0"/>
                  <w:bCs w:val="0"/>
                </w:rPr>
                <w:t>USD +</w:t>
              </w:r>
            </w:ins>
          </w:p>
        </w:tc>
      </w:tr>
      <w:tr w:rsidR="007C6966" w:rsidRPr="007715C4" w14:paraId="2A99B426" w14:textId="77777777" w:rsidTr="00020384">
        <w:trPr>
          <w:trHeight w:val="397"/>
        </w:trPr>
        <w:tc>
          <w:tcPr>
            <w:cnfStyle w:val="001000000000" w:firstRow="0" w:lastRow="0" w:firstColumn="1" w:lastColumn="0" w:oddVBand="0" w:evenVBand="0" w:oddHBand="0" w:evenHBand="0" w:firstRowFirstColumn="0" w:firstRowLastColumn="0" w:lastRowFirstColumn="0" w:lastRowLastColumn="0"/>
            <w:tcW w:w="5245" w:type="dxa"/>
            <w:tcBorders>
              <w:top w:val="single" w:sz="4" w:space="0" w:color="DBDBDB" w:themeColor="accent3" w:themeTint="66"/>
            </w:tcBorders>
          </w:tcPr>
          <w:p w14:paraId="1300710D" w14:textId="77777777" w:rsidR="007C6966" w:rsidRPr="00930809" w:rsidRDefault="007C6966" w:rsidP="00020384">
            <w:pPr>
              <w:pStyle w:val="Subheading"/>
            </w:pPr>
            <w:r>
              <w:t>Activity Start Date</w:t>
            </w:r>
          </w:p>
        </w:tc>
        <w:sdt>
          <w:sdtPr>
            <w:rPr>
              <w:rFonts w:asciiTheme="majorHAnsi" w:hAnsiTheme="majorHAnsi" w:cstheme="majorHAnsi"/>
              <w:b w:val="0"/>
              <w:bCs w:val="0"/>
            </w:rPr>
            <w:id w:val="-1625144105"/>
            <w:placeholder>
              <w:docPart w:val="49378E7B75A240448339266F2F1167AD"/>
            </w:placeholder>
            <w:date w:fullDate="2020-07-01T00:00:00Z">
              <w:dateFormat w:val="d/MM/yyyy"/>
              <w:lid w:val="en-AU"/>
              <w:storeMappedDataAs w:val="dateTime"/>
              <w:calendar w:val="gregorian"/>
            </w:date>
          </w:sdtPr>
          <w:sdtEndPr/>
          <w:sdtContent>
            <w:tc>
              <w:tcPr>
                <w:tcW w:w="4536" w:type="dxa"/>
                <w:tcBorders>
                  <w:top w:val="single" w:sz="4" w:space="0" w:color="DBDBDB" w:themeColor="accent3" w:themeTint="66"/>
                </w:tcBorders>
                <w:shd w:val="clear" w:color="auto" w:fill="FFF2CC" w:themeFill="accent4" w:themeFillTint="33"/>
              </w:tcPr>
              <w:p w14:paraId="12FDB872" w14:textId="33FE9774" w:rsidR="007C6966" w:rsidRPr="007715C4" w:rsidRDefault="00E74264" w:rsidP="0002038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1/07/2020</w:t>
                </w:r>
              </w:p>
            </w:tc>
          </w:sdtContent>
        </w:sdt>
      </w:tr>
      <w:tr w:rsidR="007C6966" w:rsidRPr="007715C4" w14:paraId="4C68042A" w14:textId="77777777" w:rsidTr="00020384">
        <w:trPr>
          <w:trHeight w:val="397"/>
        </w:trPr>
        <w:tc>
          <w:tcPr>
            <w:cnfStyle w:val="001000000000" w:firstRow="0" w:lastRow="0" w:firstColumn="1" w:lastColumn="0" w:oddVBand="0" w:evenVBand="0" w:oddHBand="0" w:evenHBand="0" w:firstRowFirstColumn="0" w:firstRowLastColumn="0" w:lastRowFirstColumn="0" w:lastRowLastColumn="0"/>
            <w:tcW w:w="5245" w:type="dxa"/>
            <w:tcBorders>
              <w:bottom w:val="single" w:sz="4" w:space="0" w:color="DBDBDB" w:themeColor="accent3" w:themeTint="66"/>
            </w:tcBorders>
          </w:tcPr>
          <w:p w14:paraId="65A0DB43" w14:textId="77777777" w:rsidR="007C6966" w:rsidRPr="00930809" w:rsidRDefault="007C6966" w:rsidP="00020384">
            <w:pPr>
              <w:pStyle w:val="Subheading"/>
            </w:pPr>
            <w:commentRangeStart w:id="101"/>
            <w:r>
              <w:t>Activity End Date</w:t>
            </w:r>
            <w:commentRangeEnd w:id="101"/>
            <w:r w:rsidR="00E74264">
              <w:rPr>
                <w:rStyle w:val="CommentReference"/>
              </w:rPr>
              <w:commentReference w:id="101"/>
            </w:r>
          </w:p>
        </w:tc>
        <w:sdt>
          <w:sdtPr>
            <w:rPr>
              <w:rFonts w:asciiTheme="majorHAnsi" w:hAnsiTheme="majorHAnsi" w:cstheme="majorHAnsi"/>
              <w:b w:val="0"/>
              <w:bCs w:val="0"/>
            </w:rPr>
            <w:id w:val="1312675744"/>
            <w:placeholder>
              <w:docPart w:val="89DF5C405B1E4A329E434C145D468279"/>
            </w:placeholder>
            <w:date w:fullDate="2023-06-30T00:00:00Z">
              <w:dateFormat w:val="d/MM/yyyy"/>
              <w:lid w:val="en-AU"/>
              <w:storeMappedDataAs w:val="dateTime"/>
              <w:calendar w:val="gregorian"/>
            </w:date>
          </w:sdtPr>
          <w:sdtEndPr/>
          <w:sdtContent>
            <w:tc>
              <w:tcPr>
                <w:tcW w:w="4536" w:type="dxa"/>
                <w:tcBorders>
                  <w:bottom w:val="single" w:sz="4" w:space="0" w:color="DBDBDB" w:themeColor="accent3" w:themeTint="66"/>
                </w:tcBorders>
                <w:shd w:val="clear" w:color="auto" w:fill="FFF2CC" w:themeFill="accent4" w:themeFillTint="33"/>
              </w:tcPr>
              <w:p w14:paraId="670881CA" w14:textId="790EEA51" w:rsidR="007C6966" w:rsidRPr="007715C4" w:rsidRDefault="00E74264" w:rsidP="0002038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30/06/2023</w:t>
                </w:r>
              </w:p>
            </w:tc>
          </w:sdtContent>
        </w:sdt>
      </w:tr>
    </w:tbl>
    <w:p w14:paraId="4D749AAB" w14:textId="77777777" w:rsidR="007C6966" w:rsidRDefault="007C6966" w:rsidP="007C6966">
      <w:pPr>
        <w:spacing w:after="0"/>
      </w:pPr>
    </w:p>
    <w:tbl>
      <w:tblPr>
        <w:tblStyle w:val="GridTable1Light-Accent3"/>
        <w:tblW w:w="9786" w:type="dxa"/>
        <w:tblLook w:val="04A0" w:firstRow="1" w:lastRow="0" w:firstColumn="1" w:lastColumn="0" w:noHBand="0" w:noVBand="1"/>
      </w:tblPr>
      <w:tblGrid>
        <w:gridCol w:w="9786"/>
      </w:tblGrid>
      <w:tr w:rsidR="007C6966" w:rsidRPr="0047347E" w14:paraId="7DD5E634" w14:textId="77777777" w:rsidTr="00097F2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0D5E830B" w14:textId="77777777" w:rsidR="007C6966" w:rsidRPr="0047347E" w:rsidRDefault="007C6966" w:rsidP="00020384">
            <w:pPr>
              <w:pStyle w:val="Heading3"/>
              <w:outlineLvl w:val="2"/>
              <w:rPr>
                <w:b w:val="0"/>
                <w:bCs w:val="0"/>
                <w:i/>
                <w:iCs/>
                <w:sz w:val="18"/>
                <w:szCs w:val="18"/>
              </w:rPr>
            </w:pPr>
            <w:bookmarkStart w:id="102" w:name="_Toc100739525"/>
            <w:r w:rsidRPr="0047347E">
              <w:t>What was the hypothesis?</w:t>
            </w:r>
            <w:bookmarkEnd w:id="102"/>
          </w:p>
        </w:tc>
      </w:tr>
      <w:tr w:rsidR="007C6966" w:rsidRPr="00B80D52" w14:paraId="58F005EE" w14:textId="77777777" w:rsidTr="00097F2A">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11ED555A" w14:textId="77777777" w:rsidR="007C6966" w:rsidRPr="00B80D52" w:rsidRDefault="007C6966" w:rsidP="00020384">
            <w:pPr>
              <w:pStyle w:val="Subheading"/>
              <w:jc w:val="right"/>
              <w:rPr>
                <w:b/>
                <w:bCs/>
                <w:i/>
                <w:iCs/>
                <w:sz w:val="16"/>
                <w:szCs w:val="16"/>
              </w:rPr>
            </w:pPr>
            <w:r w:rsidRPr="00B80D52">
              <w:rPr>
                <w:rFonts w:ascii="Calibri Light" w:hAnsi="Calibri Light"/>
                <w:b/>
                <w:bCs/>
                <w:i/>
                <w:iCs/>
                <w:color w:val="FF0000"/>
                <w:sz w:val="16"/>
                <w:szCs w:val="16"/>
              </w:rPr>
              <w:t>4000 Character Limit</w:t>
            </w:r>
          </w:p>
        </w:tc>
      </w:tr>
      <w:tr w:rsidR="007C6966" w:rsidRPr="00B80D52" w14:paraId="7EA49A07" w14:textId="77777777" w:rsidTr="00097F2A">
        <w:trPr>
          <w:trHeight w:val="609"/>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7C73E07B" w14:textId="3F3A3677" w:rsidR="008602DD" w:rsidRPr="008602DD" w:rsidRDefault="008602DD" w:rsidP="007C6966">
            <w:pPr>
              <w:pStyle w:val="BodyText"/>
              <w:spacing w:after="0"/>
              <w:rPr>
                <w:b w:val="0"/>
                <w:bCs w:val="0"/>
                <w:sz w:val="20"/>
                <w:szCs w:val="20"/>
              </w:rPr>
            </w:pPr>
            <w:r>
              <w:rPr>
                <w:b w:val="0"/>
                <w:bCs w:val="0"/>
                <w:sz w:val="20"/>
                <w:szCs w:val="20"/>
              </w:rPr>
              <w:t xml:space="preserve">Amphitec are at the forefront of tailings processes and management. Over the near 2 decades of </w:t>
            </w:r>
            <w:r w:rsidR="00E43CB9">
              <w:rPr>
                <w:b w:val="0"/>
                <w:bCs w:val="0"/>
                <w:sz w:val="20"/>
                <w:szCs w:val="20"/>
              </w:rPr>
              <w:t>operation</w:t>
            </w:r>
            <w:r>
              <w:rPr>
                <w:b w:val="0"/>
                <w:bCs w:val="0"/>
                <w:sz w:val="20"/>
                <w:szCs w:val="20"/>
              </w:rPr>
              <w:t xml:space="preserve"> technical personnel have identified significant risks to both drivers and mines. These risks include extended exposure to toxic material in tailings from mining processes, extended and monotonous work that requires concentration for the duration of the shift, and general human errors leading to decreased results. Based on these factors Amphitec have identified the opportunity to develop an autonomous fleet of MudMasters, capable of performing the required tasks, with accuracy, and removing human exposure to toxic materials. </w:t>
            </w:r>
          </w:p>
          <w:p w14:paraId="001850F2" w14:textId="77777777" w:rsidR="008602DD" w:rsidRDefault="008602DD" w:rsidP="007C6966">
            <w:pPr>
              <w:pStyle w:val="BodyText"/>
              <w:spacing w:after="0"/>
              <w:rPr>
                <w:sz w:val="20"/>
                <w:szCs w:val="20"/>
              </w:rPr>
            </w:pPr>
          </w:p>
          <w:p w14:paraId="38A1ABF7" w14:textId="2C12B556" w:rsidR="00B52ACB" w:rsidRPr="00B52ACB" w:rsidRDefault="00B52ACB" w:rsidP="00B52ACB">
            <w:pPr>
              <w:pStyle w:val="BodyText"/>
              <w:spacing w:after="0"/>
              <w:rPr>
                <w:b w:val="0"/>
                <w:bCs w:val="0"/>
                <w:sz w:val="20"/>
                <w:szCs w:val="20"/>
              </w:rPr>
            </w:pPr>
            <w:r>
              <w:rPr>
                <w:b w:val="0"/>
                <w:bCs w:val="0"/>
                <w:sz w:val="20"/>
                <w:szCs w:val="20"/>
              </w:rPr>
              <w:t>At the outset of this activity, Amphitec commenced a series of investigative and experimental activities develop technology to covert the existing and successful MudMaster design to a remote/autonomous capability with a lower environmental impact. To achieve this, technical personnel set out to develop new knowledge in the form of technological advancements capable of eliminating the need for a human operator and have enhance operability due to the data stream from the on-boar</w:t>
            </w:r>
            <w:r w:rsidR="00FE1033">
              <w:rPr>
                <w:b w:val="0"/>
                <w:bCs w:val="0"/>
                <w:sz w:val="20"/>
                <w:szCs w:val="20"/>
              </w:rPr>
              <w:t>d</w:t>
            </w:r>
            <w:r>
              <w:rPr>
                <w:b w:val="0"/>
                <w:bCs w:val="0"/>
                <w:sz w:val="20"/>
                <w:szCs w:val="20"/>
              </w:rPr>
              <w:t xml:space="preserve"> </w:t>
            </w:r>
            <w:r w:rsidR="00FE1033">
              <w:rPr>
                <w:b w:val="0"/>
                <w:bCs w:val="0"/>
                <w:sz w:val="20"/>
                <w:szCs w:val="20"/>
              </w:rPr>
              <w:t>tailing’s</w:t>
            </w:r>
            <w:r>
              <w:rPr>
                <w:b w:val="0"/>
                <w:bCs w:val="0"/>
                <w:sz w:val="20"/>
                <w:szCs w:val="20"/>
              </w:rPr>
              <w:t xml:space="preserve"> sensor. </w:t>
            </w:r>
            <w:proofErr w:type="gramStart"/>
            <w:r>
              <w:rPr>
                <w:b w:val="0"/>
                <w:bCs w:val="0"/>
                <w:sz w:val="20"/>
                <w:szCs w:val="20"/>
              </w:rPr>
              <w:t>On the basis of</w:t>
            </w:r>
            <w:proofErr w:type="gramEnd"/>
            <w:r>
              <w:rPr>
                <w:b w:val="0"/>
                <w:bCs w:val="0"/>
                <w:sz w:val="20"/>
                <w:szCs w:val="20"/>
              </w:rPr>
              <w:t xml:space="preserve"> this work, during the prior financial year, Amphitec has conducted a range of experimentation to test its hypothesis that b</w:t>
            </w:r>
            <w:r w:rsidRPr="00B52ACB">
              <w:rPr>
                <w:b w:val="0"/>
                <w:bCs w:val="0"/>
                <w:sz w:val="20"/>
                <w:szCs w:val="20"/>
              </w:rPr>
              <w:t>y developing remote sensing instrumentation that provides real-time material properties of the</w:t>
            </w:r>
            <w:r>
              <w:rPr>
                <w:b w:val="0"/>
                <w:bCs w:val="0"/>
                <w:sz w:val="20"/>
                <w:szCs w:val="20"/>
              </w:rPr>
              <w:t xml:space="preserve"> </w:t>
            </w:r>
            <w:r w:rsidRPr="00B52ACB">
              <w:rPr>
                <w:b w:val="0"/>
                <w:bCs w:val="0"/>
                <w:sz w:val="20"/>
                <w:szCs w:val="20"/>
              </w:rPr>
              <w:t>tailings during MudMaster® operation it will be possible to feed this information into specific</w:t>
            </w:r>
            <w:r>
              <w:rPr>
                <w:b w:val="0"/>
                <w:bCs w:val="0"/>
                <w:sz w:val="20"/>
                <w:szCs w:val="20"/>
              </w:rPr>
              <w:t xml:space="preserve"> </w:t>
            </w:r>
            <w:r w:rsidRPr="00B52ACB">
              <w:rPr>
                <w:b w:val="0"/>
                <w:bCs w:val="0"/>
                <w:sz w:val="20"/>
                <w:szCs w:val="20"/>
              </w:rPr>
              <w:t>algorithms via autonomous hardware and allow the MudMaster® to safely navigate a hazardous</w:t>
            </w:r>
          </w:p>
          <w:p w14:paraId="5D777B93" w14:textId="07BEF28B" w:rsidR="00B52ACB" w:rsidRDefault="00B52ACB" w:rsidP="007C6966">
            <w:pPr>
              <w:pStyle w:val="BodyText"/>
              <w:spacing w:after="0"/>
              <w:rPr>
                <w:b w:val="0"/>
                <w:bCs w:val="0"/>
                <w:sz w:val="20"/>
                <w:szCs w:val="20"/>
              </w:rPr>
            </w:pPr>
            <w:r w:rsidRPr="00B52ACB">
              <w:rPr>
                <w:b w:val="0"/>
                <w:bCs w:val="0"/>
                <w:sz w:val="20"/>
                <w:szCs w:val="20"/>
              </w:rPr>
              <w:t>tailings environment without the need for an operator</w:t>
            </w:r>
            <w:r>
              <w:rPr>
                <w:b w:val="0"/>
                <w:bCs w:val="0"/>
                <w:sz w:val="20"/>
                <w:szCs w:val="20"/>
              </w:rPr>
              <w:t>.</w:t>
            </w:r>
            <w:r>
              <w:t xml:space="preserve"> </w:t>
            </w:r>
            <w:r w:rsidRPr="00B52ACB">
              <w:rPr>
                <w:b w:val="0"/>
                <w:bCs w:val="0"/>
                <w:sz w:val="20"/>
                <w:szCs w:val="20"/>
              </w:rPr>
              <w:t>This capability and associated mass reduction will also permit to conversion of the MudMaster® drivetrain to a battery/electric system reducing environmental risk and lowering carbon emissions from operations.</w:t>
            </w:r>
            <w:r>
              <w:rPr>
                <w:b w:val="0"/>
                <w:bCs w:val="0"/>
                <w:sz w:val="20"/>
                <w:szCs w:val="20"/>
              </w:rPr>
              <w:t xml:space="preserve"> </w:t>
            </w:r>
          </w:p>
          <w:p w14:paraId="057541C8" w14:textId="77777777" w:rsidR="00B52ACB" w:rsidRPr="008602DD" w:rsidRDefault="00B52ACB" w:rsidP="007C6966">
            <w:pPr>
              <w:pStyle w:val="BodyText"/>
              <w:spacing w:after="0"/>
              <w:rPr>
                <w:sz w:val="20"/>
                <w:szCs w:val="20"/>
              </w:rPr>
            </w:pPr>
          </w:p>
          <w:p w14:paraId="54D297D0" w14:textId="6E57779C" w:rsidR="00B52ACB" w:rsidRDefault="00B52ACB">
            <w:pPr>
              <w:pStyle w:val="BodyText"/>
              <w:spacing w:after="0"/>
              <w:rPr>
                <w:sz w:val="20"/>
                <w:szCs w:val="20"/>
              </w:rPr>
            </w:pPr>
            <w:r>
              <w:rPr>
                <w:b w:val="0"/>
                <w:bCs w:val="0"/>
                <w:sz w:val="20"/>
                <w:szCs w:val="20"/>
              </w:rPr>
              <w:t xml:space="preserve">Entering </w:t>
            </w:r>
            <w:r w:rsidR="008602DD">
              <w:rPr>
                <w:b w:val="0"/>
                <w:bCs w:val="0"/>
                <w:sz w:val="20"/>
                <w:szCs w:val="20"/>
              </w:rPr>
              <w:t>F</w:t>
            </w:r>
            <w:r>
              <w:rPr>
                <w:b w:val="0"/>
                <w:bCs w:val="0"/>
                <w:sz w:val="20"/>
                <w:szCs w:val="20"/>
              </w:rPr>
              <w:t>Y</w:t>
            </w:r>
            <w:r w:rsidR="008602DD">
              <w:rPr>
                <w:b w:val="0"/>
                <w:bCs w:val="0"/>
                <w:sz w:val="20"/>
                <w:szCs w:val="20"/>
              </w:rPr>
              <w:t>21</w:t>
            </w:r>
            <w:r>
              <w:rPr>
                <w:b w:val="0"/>
                <w:bCs w:val="0"/>
                <w:sz w:val="20"/>
                <w:szCs w:val="20"/>
              </w:rPr>
              <w:t xml:space="preserve">, </w:t>
            </w:r>
            <w:r w:rsidR="008602DD">
              <w:rPr>
                <w:b w:val="0"/>
                <w:bCs w:val="0"/>
                <w:sz w:val="20"/>
                <w:szCs w:val="20"/>
              </w:rPr>
              <w:t xml:space="preserve">Amphitec </w:t>
            </w:r>
            <w:r>
              <w:rPr>
                <w:b w:val="0"/>
                <w:bCs w:val="0"/>
                <w:sz w:val="20"/>
                <w:szCs w:val="20"/>
              </w:rPr>
              <w:t>resolved to undertake</w:t>
            </w:r>
            <w:r w:rsidR="008602DD">
              <w:rPr>
                <w:b w:val="0"/>
                <w:bCs w:val="0"/>
                <w:sz w:val="20"/>
                <w:szCs w:val="20"/>
              </w:rPr>
              <w:t xml:space="preserve"> </w:t>
            </w:r>
            <w:r>
              <w:rPr>
                <w:b w:val="0"/>
                <w:bCs w:val="0"/>
                <w:sz w:val="20"/>
                <w:szCs w:val="20"/>
              </w:rPr>
              <w:t xml:space="preserve">further investigations and experimentation </w:t>
            </w:r>
            <w:proofErr w:type="gramStart"/>
            <w:r>
              <w:rPr>
                <w:b w:val="0"/>
                <w:bCs w:val="0"/>
                <w:sz w:val="20"/>
                <w:szCs w:val="20"/>
              </w:rPr>
              <w:t>in an attempt to</w:t>
            </w:r>
            <w:proofErr w:type="gramEnd"/>
            <w:r>
              <w:rPr>
                <w:b w:val="0"/>
                <w:bCs w:val="0"/>
                <w:sz w:val="20"/>
                <w:szCs w:val="20"/>
              </w:rPr>
              <w:t xml:space="preserve"> validate the initial hypothesis by undertaking phase 1 of experimentation in concert with </w:t>
            </w:r>
            <w:r w:rsidR="00FE1033">
              <w:rPr>
                <w:b w:val="0"/>
                <w:bCs w:val="0"/>
                <w:sz w:val="20"/>
                <w:szCs w:val="20"/>
              </w:rPr>
              <w:t>Autonomous</w:t>
            </w:r>
            <w:r>
              <w:rPr>
                <w:b w:val="0"/>
                <w:bCs w:val="0"/>
                <w:sz w:val="20"/>
                <w:szCs w:val="20"/>
              </w:rPr>
              <w:t xml:space="preserve"> Solutions, INC (AIS).  </w:t>
            </w:r>
          </w:p>
          <w:p w14:paraId="52C6EA5C" w14:textId="3419B705" w:rsidR="00B52ACB" w:rsidRDefault="00B52ACB" w:rsidP="00BA4CFE">
            <w:pPr>
              <w:pStyle w:val="BodyText"/>
              <w:spacing w:after="0"/>
              <w:rPr>
                <w:sz w:val="20"/>
                <w:szCs w:val="20"/>
              </w:rPr>
            </w:pPr>
          </w:p>
          <w:p w14:paraId="71AD0246" w14:textId="70F978FF" w:rsidR="00B52ACB" w:rsidRPr="00FE1033" w:rsidRDefault="00B52ACB" w:rsidP="00BA4CFE">
            <w:pPr>
              <w:pStyle w:val="BodyText"/>
              <w:spacing w:after="0"/>
              <w:rPr>
                <w:b w:val="0"/>
                <w:bCs w:val="0"/>
                <w:sz w:val="20"/>
                <w:szCs w:val="20"/>
              </w:rPr>
            </w:pPr>
            <w:r>
              <w:rPr>
                <w:b w:val="0"/>
                <w:bCs w:val="0"/>
                <w:sz w:val="20"/>
                <w:szCs w:val="20"/>
              </w:rPr>
              <w:t xml:space="preserve">Phase 1 Objectives: </w:t>
            </w:r>
          </w:p>
          <w:p w14:paraId="20F18104" w14:textId="37C51CA9" w:rsidR="00B52ACB" w:rsidRPr="00FE1033" w:rsidRDefault="00B52ACB" w:rsidP="00B52ACB">
            <w:pPr>
              <w:pStyle w:val="BodyText"/>
              <w:numPr>
                <w:ilvl w:val="0"/>
                <w:numId w:val="58"/>
              </w:numPr>
              <w:spacing w:after="0"/>
              <w:rPr>
                <w:b w:val="0"/>
                <w:bCs w:val="0"/>
                <w:sz w:val="20"/>
                <w:szCs w:val="20"/>
              </w:rPr>
            </w:pPr>
            <w:r w:rsidRPr="00FE1033">
              <w:rPr>
                <w:b w:val="0"/>
                <w:bCs w:val="0"/>
                <w:sz w:val="20"/>
                <w:szCs w:val="20"/>
              </w:rPr>
              <w:t>Drive a MudMaster ® vehicle in both forward and reverse directions.</w:t>
            </w:r>
          </w:p>
          <w:p w14:paraId="6BEF449A" w14:textId="10B0AEC7" w:rsidR="00B52ACB" w:rsidRPr="00FE1033" w:rsidRDefault="00B52ACB" w:rsidP="00B52ACB">
            <w:pPr>
              <w:pStyle w:val="BodyText"/>
              <w:numPr>
                <w:ilvl w:val="0"/>
                <w:numId w:val="58"/>
              </w:numPr>
              <w:spacing w:after="0"/>
              <w:rPr>
                <w:b w:val="0"/>
                <w:bCs w:val="0"/>
                <w:sz w:val="20"/>
                <w:szCs w:val="20"/>
              </w:rPr>
            </w:pPr>
            <w:r w:rsidRPr="00FE1033">
              <w:rPr>
                <w:b w:val="0"/>
                <w:bCs w:val="0"/>
                <w:sz w:val="20"/>
                <w:szCs w:val="20"/>
              </w:rPr>
              <w:t>The vehicle shall target a straight line at speeds no greater than four kph.</w:t>
            </w:r>
          </w:p>
          <w:p w14:paraId="6F0E6FF7" w14:textId="7BECCCD9" w:rsidR="00B52ACB" w:rsidRPr="00FE1033" w:rsidRDefault="00B52ACB" w:rsidP="00B52ACB">
            <w:pPr>
              <w:pStyle w:val="BodyText"/>
              <w:numPr>
                <w:ilvl w:val="0"/>
                <w:numId w:val="58"/>
              </w:numPr>
              <w:spacing w:after="0"/>
              <w:rPr>
                <w:b w:val="0"/>
                <w:bCs w:val="0"/>
                <w:sz w:val="20"/>
                <w:szCs w:val="20"/>
              </w:rPr>
            </w:pPr>
            <w:r w:rsidRPr="00FE1033">
              <w:rPr>
                <w:b w:val="0"/>
                <w:bCs w:val="0"/>
                <w:sz w:val="20"/>
                <w:szCs w:val="20"/>
              </w:rPr>
              <w:t>This stage characterizes the ability to maintain a straight path and demonstrates ASI’s ability to interface with the MudMaster vehicle.</w:t>
            </w:r>
          </w:p>
          <w:p w14:paraId="67B19D6D" w14:textId="63FAB47E" w:rsidR="00B52ACB" w:rsidRPr="00FE1033" w:rsidRDefault="00B52ACB" w:rsidP="00FE1033">
            <w:pPr>
              <w:pStyle w:val="BodyText"/>
              <w:numPr>
                <w:ilvl w:val="0"/>
                <w:numId w:val="58"/>
              </w:numPr>
              <w:spacing w:after="0"/>
              <w:rPr>
                <w:b w:val="0"/>
                <w:bCs w:val="0"/>
                <w:sz w:val="20"/>
                <w:szCs w:val="20"/>
              </w:rPr>
            </w:pPr>
            <w:r w:rsidRPr="00FE1033">
              <w:rPr>
                <w:b w:val="0"/>
                <w:bCs w:val="0"/>
                <w:sz w:val="20"/>
                <w:szCs w:val="20"/>
              </w:rPr>
              <w:t>This stage does not include control or monitoring of the MudMaster engine or scroll encoders.</w:t>
            </w:r>
          </w:p>
          <w:p w14:paraId="3D68496F" w14:textId="7D5D9C8B" w:rsidR="00B52ACB" w:rsidRDefault="00B52ACB" w:rsidP="00BA4CFE">
            <w:pPr>
              <w:pStyle w:val="BodyText"/>
              <w:spacing w:after="0"/>
              <w:rPr>
                <w:b w:val="0"/>
                <w:bCs w:val="0"/>
                <w:sz w:val="20"/>
                <w:szCs w:val="20"/>
              </w:rPr>
            </w:pPr>
          </w:p>
          <w:p w14:paraId="6713CA15" w14:textId="239E0877" w:rsidR="00BA4CFE" w:rsidRDefault="00BA4CFE" w:rsidP="00BA4CFE">
            <w:pPr>
              <w:pStyle w:val="BodyText"/>
              <w:spacing w:after="0"/>
              <w:rPr>
                <w:sz w:val="20"/>
                <w:szCs w:val="20"/>
              </w:rPr>
            </w:pPr>
            <w:r>
              <w:rPr>
                <w:b w:val="0"/>
                <w:bCs w:val="0"/>
                <w:sz w:val="20"/>
                <w:szCs w:val="20"/>
              </w:rPr>
              <w:t xml:space="preserve">The technical objective of </w:t>
            </w:r>
            <w:r w:rsidR="00B52ACB">
              <w:rPr>
                <w:b w:val="0"/>
                <w:bCs w:val="0"/>
                <w:sz w:val="20"/>
                <w:szCs w:val="20"/>
              </w:rPr>
              <w:t>phase 1 include</w:t>
            </w:r>
            <w:r w:rsidR="00FE1033">
              <w:rPr>
                <w:b w:val="0"/>
                <w:bCs w:val="0"/>
                <w:sz w:val="20"/>
                <w:szCs w:val="20"/>
              </w:rPr>
              <w:t>s</w:t>
            </w:r>
            <w:r w:rsidR="00B52ACB">
              <w:rPr>
                <w:b w:val="0"/>
                <w:bCs w:val="0"/>
                <w:sz w:val="20"/>
                <w:szCs w:val="20"/>
              </w:rPr>
              <w:t xml:space="preserve"> the </w:t>
            </w:r>
            <w:r w:rsidR="00097F2A">
              <w:rPr>
                <w:b w:val="0"/>
                <w:bCs w:val="0"/>
                <w:sz w:val="20"/>
                <w:szCs w:val="20"/>
              </w:rPr>
              <w:t>ability to deliver a fully autonomous MudMaster that will be able to accurately (accuracy in this instance is the ability to travel in a straight path, with as little deviation as possible, regardless of mud composition, and ability to remain in the geofenced area) and reliably (reliability is the ability to complete multiple forward and reverse paths in the mud-field without a drop in accuracy for the full duration of the shift, or until another parameter is met such as refueling or maintenance)</w:t>
            </w:r>
            <w:r w:rsidR="00FE1033">
              <w:rPr>
                <w:b w:val="0"/>
                <w:bCs w:val="0"/>
                <w:sz w:val="20"/>
                <w:szCs w:val="20"/>
              </w:rPr>
              <w:t xml:space="preserve"> complete work without human interaction for extended periods of time</w:t>
            </w:r>
            <w:r w:rsidR="00097F2A">
              <w:rPr>
                <w:b w:val="0"/>
                <w:bCs w:val="0"/>
                <w:sz w:val="20"/>
                <w:szCs w:val="20"/>
              </w:rPr>
              <w:t>. Th</w:t>
            </w:r>
            <w:r w:rsidR="00B52ACB">
              <w:rPr>
                <w:b w:val="0"/>
                <w:bCs w:val="0"/>
                <w:sz w:val="20"/>
                <w:szCs w:val="20"/>
              </w:rPr>
              <w:t>e</w:t>
            </w:r>
            <w:r w:rsidR="00097F2A">
              <w:rPr>
                <w:b w:val="0"/>
                <w:bCs w:val="0"/>
                <w:sz w:val="20"/>
                <w:szCs w:val="20"/>
              </w:rPr>
              <w:t xml:space="preserve"> technical objective</w:t>
            </w:r>
            <w:r w:rsidR="00B52ACB">
              <w:rPr>
                <w:b w:val="0"/>
                <w:bCs w:val="0"/>
                <w:sz w:val="20"/>
                <w:szCs w:val="20"/>
              </w:rPr>
              <w:t>s</w:t>
            </w:r>
            <w:r w:rsidR="00097F2A">
              <w:rPr>
                <w:b w:val="0"/>
                <w:bCs w:val="0"/>
                <w:sz w:val="20"/>
                <w:szCs w:val="20"/>
              </w:rPr>
              <w:t xml:space="preserve"> will require solving various technical unknowns, including:</w:t>
            </w:r>
          </w:p>
          <w:p w14:paraId="1234F3A2" w14:textId="63CAE07C" w:rsidR="00097F2A" w:rsidRPr="00097F2A" w:rsidRDefault="00B52ACB" w:rsidP="00097F2A">
            <w:pPr>
              <w:pStyle w:val="BodyText"/>
              <w:numPr>
                <w:ilvl w:val="0"/>
                <w:numId w:val="44"/>
              </w:numPr>
              <w:spacing w:after="0"/>
              <w:rPr>
                <w:b w:val="0"/>
                <w:bCs w:val="0"/>
                <w:sz w:val="20"/>
                <w:szCs w:val="20"/>
              </w:rPr>
            </w:pPr>
            <w:r>
              <w:rPr>
                <w:b w:val="0"/>
                <w:bCs w:val="0"/>
                <w:sz w:val="20"/>
                <w:szCs w:val="20"/>
              </w:rPr>
              <w:t xml:space="preserve">The impact of pitch and roll movement in operation on </w:t>
            </w:r>
            <w:r w:rsidR="00097F2A">
              <w:rPr>
                <w:b w:val="0"/>
                <w:bCs w:val="0"/>
                <w:sz w:val="20"/>
                <w:szCs w:val="20"/>
              </w:rPr>
              <w:t xml:space="preserve">changing height of sensors above the ground </w:t>
            </w:r>
            <w:r>
              <w:rPr>
                <w:b w:val="0"/>
                <w:bCs w:val="0"/>
                <w:sz w:val="20"/>
                <w:szCs w:val="20"/>
              </w:rPr>
              <w:t>and whether this will lead to inaccuracies on the ground position compared to detected position.</w:t>
            </w:r>
          </w:p>
          <w:p w14:paraId="348664F3" w14:textId="478402DB" w:rsidR="00097F2A" w:rsidRPr="00097F2A" w:rsidRDefault="00B52ACB" w:rsidP="00097F2A">
            <w:pPr>
              <w:pStyle w:val="BodyText"/>
              <w:numPr>
                <w:ilvl w:val="0"/>
                <w:numId w:val="44"/>
              </w:numPr>
              <w:spacing w:after="0"/>
              <w:rPr>
                <w:b w:val="0"/>
                <w:bCs w:val="0"/>
                <w:sz w:val="20"/>
                <w:szCs w:val="20"/>
              </w:rPr>
            </w:pPr>
            <w:r>
              <w:rPr>
                <w:b w:val="0"/>
                <w:bCs w:val="0"/>
                <w:sz w:val="20"/>
                <w:szCs w:val="20"/>
              </w:rPr>
              <w:t>The impact of mud density on</w:t>
            </w:r>
            <w:r w:rsidR="00097F2A">
              <w:rPr>
                <w:b w:val="0"/>
                <w:bCs w:val="0"/>
                <w:sz w:val="20"/>
                <w:szCs w:val="20"/>
              </w:rPr>
              <w:t xml:space="preserve"> scroll (method of movement uses large scroll/screw like tubes) feedback</w:t>
            </w:r>
            <w:r w:rsidR="00E43CB9">
              <w:rPr>
                <w:b w:val="0"/>
                <w:bCs w:val="0"/>
                <w:sz w:val="20"/>
                <w:szCs w:val="20"/>
              </w:rPr>
              <w:t xml:space="preserve"> </w:t>
            </w:r>
          </w:p>
          <w:p w14:paraId="30AAE074" w14:textId="2E6E701D" w:rsidR="00097F2A" w:rsidRPr="00097F2A" w:rsidRDefault="00B52ACB" w:rsidP="00097F2A">
            <w:pPr>
              <w:pStyle w:val="BodyText"/>
              <w:numPr>
                <w:ilvl w:val="0"/>
                <w:numId w:val="44"/>
              </w:numPr>
              <w:spacing w:after="0"/>
              <w:rPr>
                <w:b w:val="0"/>
                <w:bCs w:val="0"/>
                <w:sz w:val="20"/>
                <w:szCs w:val="20"/>
              </w:rPr>
            </w:pPr>
            <w:r>
              <w:rPr>
                <w:b w:val="0"/>
                <w:bCs w:val="0"/>
                <w:sz w:val="20"/>
                <w:szCs w:val="20"/>
              </w:rPr>
              <w:lastRenderedPageBreak/>
              <w:t>The impact of limited or n</w:t>
            </w:r>
            <w:r w:rsidR="00097F2A">
              <w:rPr>
                <w:b w:val="0"/>
                <w:bCs w:val="0"/>
                <w:sz w:val="20"/>
                <w:szCs w:val="20"/>
              </w:rPr>
              <w:t>o GPS corrections due to areas of operation</w:t>
            </w:r>
          </w:p>
          <w:p w14:paraId="0626084B" w14:textId="5DCFD93B" w:rsidR="00097F2A" w:rsidRPr="00097F2A" w:rsidRDefault="00B52ACB" w:rsidP="00097F2A">
            <w:pPr>
              <w:pStyle w:val="BodyText"/>
              <w:numPr>
                <w:ilvl w:val="0"/>
                <w:numId w:val="44"/>
              </w:numPr>
              <w:spacing w:after="0"/>
              <w:rPr>
                <w:b w:val="0"/>
                <w:bCs w:val="0"/>
                <w:sz w:val="20"/>
                <w:szCs w:val="20"/>
              </w:rPr>
            </w:pPr>
            <w:r>
              <w:rPr>
                <w:b w:val="0"/>
                <w:bCs w:val="0"/>
                <w:sz w:val="20"/>
                <w:szCs w:val="20"/>
              </w:rPr>
              <w:t xml:space="preserve">The impact of hard material on engine load and how this impacts engine feedback </w:t>
            </w:r>
          </w:p>
          <w:p w14:paraId="3EEC0EBD" w14:textId="6D10DC3D" w:rsidR="00097F2A" w:rsidRPr="007C6966" w:rsidRDefault="00B52ACB" w:rsidP="00097F2A">
            <w:pPr>
              <w:pStyle w:val="BodyText"/>
              <w:numPr>
                <w:ilvl w:val="0"/>
                <w:numId w:val="44"/>
              </w:numPr>
              <w:spacing w:after="0"/>
              <w:rPr>
                <w:b w:val="0"/>
                <w:bCs w:val="0"/>
                <w:sz w:val="20"/>
                <w:szCs w:val="20"/>
              </w:rPr>
            </w:pPr>
            <w:r>
              <w:rPr>
                <w:b w:val="0"/>
                <w:bCs w:val="0"/>
                <w:sz w:val="20"/>
                <w:szCs w:val="20"/>
              </w:rPr>
              <w:t>The effect of different ground conditions and how this impacts the turn radius</w:t>
            </w:r>
            <w:r w:rsidR="00FE1033">
              <w:rPr>
                <w:b w:val="0"/>
                <w:bCs w:val="0"/>
                <w:sz w:val="20"/>
                <w:szCs w:val="20"/>
              </w:rPr>
              <w:t>.</w:t>
            </w:r>
          </w:p>
          <w:p w14:paraId="68577807" w14:textId="340E5058" w:rsidR="006C433E" w:rsidRPr="007C6966" w:rsidRDefault="006C433E" w:rsidP="00097F2A">
            <w:pPr>
              <w:jc w:val="both"/>
              <w:rPr>
                <w:rFonts w:asciiTheme="majorHAnsi" w:hAnsiTheme="majorHAnsi" w:cstheme="majorHAnsi"/>
                <w:b w:val="0"/>
                <w:bCs w:val="0"/>
                <w:sz w:val="20"/>
                <w:szCs w:val="20"/>
              </w:rPr>
            </w:pPr>
          </w:p>
        </w:tc>
      </w:tr>
    </w:tbl>
    <w:p w14:paraId="0F652EA6" w14:textId="77777777" w:rsidR="00097F2A" w:rsidRDefault="00097F2A"/>
    <w:tbl>
      <w:tblPr>
        <w:tblStyle w:val="GridTable1Light-Accent3"/>
        <w:tblW w:w="9786" w:type="dxa"/>
        <w:tblInd w:w="-5" w:type="dxa"/>
        <w:tblLook w:val="04A0" w:firstRow="1" w:lastRow="0" w:firstColumn="1" w:lastColumn="0" w:noHBand="0" w:noVBand="1"/>
      </w:tblPr>
      <w:tblGrid>
        <w:gridCol w:w="7650"/>
        <w:gridCol w:w="24"/>
        <w:gridCol w:w="2112"/>
      </w:tblGrid>
      <w:tr w:rsidR="007C6966" w:rsidRPr="007C18C1" w14:paraId="0FC3AE6A" w14:textId="77777777" w:rsidTr="00097F2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6" w:type="dxa"/>
            <w:gridSpan w:val="3"/>
            <w:vAlign w:val="center"/>
          </w:tcPr>
          <w:p w14:paraId="5CD5C3C1" w14:textId="77777777" w:rsidR="007C6966" w:rsidRPr="009D61E9" w:rsidRDefault="007C6966" w:rsidP="00020384">
            <w:pPr>
              <w:pStyle w:val="Heading3"/>
              <w:outlineLvl w:val="2"/>
            </w:pPr>
            <w:bookmarkStart w:id="103" w:name="_Toc100739526"/>
            <w:r w:rsidRPr="009D61E9">
              <w:t>New knowledge</w:t>
            </w:r>
            <w:bookmarkEnd w:id="103"/>
          </w:p>
        </w:tc>
      </w:tr>
      <w:tr w:rsidR="007C6966" w:rsidRPr="007C18C1" w14:paraId="452EEB9C" w14:textId="77777777" w:rsidTr="00097F2A">
        <w:trPr>
          <w:trHeight w:val="20"/>
        </w:trPr>
        <w:tc>
          <w:tcPr>
            <w:cnfStyle w:val="001000000000" w:firstRow="0" w:lastRow="0" w:firstColumn="1" w:lastColumn="0" w:oddVBand="0" w:evenVBand="0" w:oddHBand="0" w:evenHBand="0" w:firstRowFirstColumn="0" w:firstRowLastColumn="0" w:lastRowFirstColumn="0" w:lastRowLastColumn="0"/>
            <w:tcW w:w="7674" w:type="dxa"/>
            <w:gridSpan w:val="2"/>
            <w:tcBorders>
              <w:bottom w:val="single" w:sz="4" w:space="0" w:color="FFFFFF" w:themeColor="background1"/>
              <w:right w:val="single" w:sz="4" w:space="0" w:color="FFFFFF" w:themeColor="background1"/>
            </w:tcBorders>
            <w:shd w:val="clear" w:color="auto" w:fill="FFFFFF" w:themeFill="background1"/>
          </w:tcPr>
          <w:p w14:paraId="6106D02E" w14:textId="77777777" w:rsidR="007C6966" w:rsidRPr="00AC15B2" w:rsidRDefault="007C6966" w:rsidP="00020384">
            <w:pPr>
              <w:pStyle w:val="Subheading"/>
              <w:rPr>
                <w:b/>
                <w:bCs/>
                <w:i/>
                <w:iCs/>
                <w:sz w:val="18"/>
                <w:szCs w:val="18"/>
              </w:rPr>
            </w:pPr>
            <w:r w:rsidRPr="00AC15B2">
              <w:rPr>
                <w:i/>
                <w:iCs/>
                <w:sz w:val="18"/>
                <w:szCs w:val="18"/>
              </w:rPr>
              <w:t>Were these R&amp;D activities undertaken for the substantial purpose of generating new knowledge?</w:t>
            </w:r>
          </w:p>
        </w:tc>
        <w:sdt>
          <w:sdtPr>
            <w:rPr>
              <w:sz w:val="18"/>
              <w:szCs w:val="18"/>
            </w:rPr>
            <w:id w:val="-2044739125"/>
            <w:placeholder>
              <w:docPart w:val="ABE6D976CF1D41C792C36DE7DFF0CF05"/>
            </w:placeholder>
            <w:dropDownList>
              <w:listItem w:displayText="Yes" w:value="Yes"/>
              <w:listItem w:displayText="No" w:value="No"/>
            </w:dropDownList>
          </w:sdtPr>
          <w:sdtEndPr/>
          <w:sdtContent>
            <w:tc>
              <w:tcPr>
                <w:tcW w:w="2112" w:type="dxa"/>
                <w:tcBorders>
                  <w:left w:val="single" w:sz="4" w:space="0" w:color="FFFFFF" w:themeColor="background1"/>
                  <w:bottom w:val="single" w:sz="4" w:space="0" w:color="FFFFFF" w:themeColor="background1"/>
                </w:tcBorders>
                <w:shd w:val="clear" w:color="auto" w:fill="FFFFFF" w:themeFill="background1"/>
              </w:tcPr>
              <w:p w14:paraId="5D6D4CFA" w14:textId="77777777" w:rsidR="007C6966" w:rsidRPr="00AC15B2" w:rsidRDefault="007C6966" w:rsidP="00020384">
                <w:pPr>
                  <w:pStyle w:val="Subheading"/>
                  <w:cnfStyle w:val="000000000000" w:firstRow="0" w:lastRow="0" w:firstColumn="0" w:lastColumn="0" w:oddVBand="0" w:evenVBand="0" w:oddHBand="0" w:evenHBand="0" w:firstRowFirstColumn="0" w:firstRowLastColumn="0" w:lastRowFirstColumn="0" w:lastRowLastColumn="0"/>
                  <w:rPr>
                    <w:i/>
                    <w:iCs/>
                    <w:sz w:val="18"/>
                    <w:szCs w:val="18"/>
                  </w:rPr>
                </w:pPr>
                <w:r w:rsidRPr="006E69A4">
                  <w:rPr>
                    <w:sz w:val="18"/>
                    <w:szCs w:val="18"/>
                  </w:rPr>
                  <w:t>Yes</w:t>
                </w:r>
              </w:p>
            </w:tc>
          </w:sdtContent>
        </w:sdt>
      </w:tr>
      <w:tr w:rsidR="007C6966" w:rsidRPr="007C18C1" w14:paraId="2DDF80C6" w14:textId="77777777" w:rsidTr="00097F2A">
        <w:trPr>
          <w:trHeight w:val="283"/>
        </w:trPr>
        <w:tc>
          <w:tcPr>
            <w:cnfStyle w:val="001000000000" w:firstRow="0" w:lastRow="0" w:firstColumn="1" w:lastColumn="0" w:oddVBand="0" w:evenVBand="0" w:oddHBand="0" w:evenHBand="0" w:firstRowFirstColumn="0" w:firstRowLastColumn="0" w:lastRowFirstColumn="0" w:lastRowLastColumn="0"/>
            <w:tcW w:w="7650" w:type="dxa"/>
            <w:tcBorders>
              <w:bottom w:val="single" w:sz="4" w:space="0" w:color="FFFFFF" w:themeColor="background1"/>
              <w:right w:val="nil"/>
            </w:tcBorders>
            <w:shd w:val="clear" w:color="auto" w:fill="FFFFFF" w:themeFill="background1"/>
            <w:vAlign w:val="center"/>
          </w:tcPr>
          <w:p w14:paraId="261A8010" w14:textId="77777777" w:rsidR="007C6966" w:rsidRPr="00A02F30" w:rsidRDefault="007C6966" w:rsidP="00020384">
            <w:pPr>
              <w:pStyle w:val="Response"/>
              <w:rPr>
                <w:b w:val="0"/>
                <w:bCs w:val="0"/>
              </w:rPr>
            </w:pPr>
          </w:p>
        </w:tc>
        <w:tc>
          <w:tcPr>
            <w:tcW w:w="2136" w:type="dxa"/>
            <w:gridSpan w:val="2"/>
            <w:tcBorders>
              <w:left w:val="nil"/>
              <w:bottom w:val="single" w:sz="4" w:space="0" w:color="FFFFFF" w:themeColor="background1"/>
            </w:tcBorders>
            <w:shd w:val="clear" w:color="auto" w:fill="FFFFFF" w:themeFill="background1"/>
            <w:vAlign w:val="center"/>
          </w:tcPr>
          <w:p w14:paraId="61AFBC81" w14:textId="77777777" w:rsidR="007C6966" w:rsidRPr="0089649C" w:rsidRDefault="007C6966" w:rsidP="00020384">
            <w:pPr>
              <w:pStyle w:val="Response"/>
              <w:jc w:val="right"/>
              <w:cnfStyle w:val="000000000000" w:firstRow="0" w:lastRow="0" w:firstColumn="0" w:lastColumn="0" w:oddVBand="0" w:evenVBand="0" w:oddHBand="0" w:evenHBand="0" w:firstRowFirstColumn="0" w:firstRowLastColumn="0" w:lastRowFirstColumn="0" w:lastRowLastColumn="0"/>
              <w:rPr>
                <w:b/>
                <w:bCs/>
                <w:sz w:val="16"/>
                <w:szCs w:val="16"/>
              </w:rPr>
            </w:pPr>
            <w:r w:rsidRPr="0089649C">
              <w:rPr>
                <w:b/>
                <w:bCs/>
                <w:i/>
                <w:iCs/>
                <w:color w:val="FF0000"/>
                <w:sz w:val="16"/>
                <w:szCs w:val="16"/>
              </w:rPr>
              <w:t>1000 Character Limit</w:t>
            </w:r>
          </w:p>
        </w:tc>
      </w:tr>
      <w:tr w:rsidR="007C6966" w:rsidRPr="007C18C1" w14:paraId="4C764958" w14:textId="77777777" w:rsidTr="00097F2A">
        <w:trPr>
          <w:trHeight w:val="1158"/>
        </w:trPr>
        <w:tc>
          <w:tcPr>
            <w:cnfStyle w:val="001000000000" w:firstRow="0" w:lastRow="0" w:firstColumn="1" w:lastColumn="0" w:oddVBand="0" w:evenVBand="0" w:oddHBand="0" w:evenHBand="0" w:firstRowFirstColumn="0" w:firstRowLastColumn="0" w:lastRowFirstColumn="0" w:lastRowLastColumn="0"/>
            <w:tcW w:w="9786" w:type="dxa"/>
            <w:gridSpan w:val="3"/>
            <w:tcBorders>
              <w:top w:val="single" w:sz="4" w:space="0" w:color="FFFFFF" w:themeColor="background1"/>
            </w:tcBorders>
            <w:vAlign w:val="center"/>
          </w:tcPr>
          <w:p w14:paraId="22684E2C" w14:textId="65628840" w:rsidR="00097F2A" w:rsidRDefault="00097F2A" w:rsidP="007C6966">
            <w:pPr>
              <w:pStyle w:val="Response"/>
            </w:pPr>
            <w:r>
              <w:rPr>
                <w:b w:val="0"/>
                <w:bCs w:val="0"/>
              </w:rPr>
              <w:t xml:space="preserve">The primary objective and purpose of these activities is to develop the necessary new knowledge with respect to developing AI algorithms capable of fully autonomous driving in a </w:t>
            </w:r>
            <w:r w:rsidR="00FE1033">
              <w:rPr>
                <w:b w:val="0"/>
                <w:bCs w:val="0"/>
              </w:rPr>
              <w:t>tailing’s</w:t>
            </w:r>
            <w:r>
              <w:rPr>
                <w:b w:val="0"/>
                <w:bCs w:val="0"/>
              </w:rPr>
              <w:t xml:space="preserve"> environment, with the requisite inference of traction, loss of traction, speed, </w:t>
            </w:r>
            <w:r w:rsidR="00E43CB9">
              <w:rPr>
                <w:b w:val="0"/>
                <w:bCs w:val="0"/>
              </w:rPr>
              <w:t>angles,</w:t>
            </w:r>
            <w:r>
              <w:rPr>
                <w:b w:val="0"/>
                <w:bCs w:val="0"/>
              </w:rPr>
              <w:t xml:space="preserve"> and direction required as part of the tailings process. If successful in the development of this new knowledge Amphitec intend to apply this knowledge across their fleet of MudMasters, increasing their performance while decreasing human risk. </w:t>
            </w:r>
          </w:p>
          <w:p w14:paraId="595FCB30" w14:textId="4B02C747" w:rsidR="00097F2A" w:rsidRDefault="00097F2A" w:rsidP="007C6966">
            <w:pPr>
              <w:pStyle w:val="Response"/>
            </w:pPr>
          </w:p>
          <w:p w14:paraId="725BF296" w14:textId="2664078F" w:rsidR="007C6966" w:rsidRPr="00097F2A" w:rsidRDefault="00097F2A" w:rsidP="00097F2A">
            <w:pPr>
              <w:pStyle w:val="Response"/>
            </w:pPr>
            <w:r>
              <w:rPr>
                <w:b w:val="0"/>
                <w:bCs w:val="0"/>
              </w:rPr>
              <w:t xml:space="preserve">There is a distinct lack of applicable public knowledge available on smart AI algorithms or datasets that would be suitable for Amphitec’s </w:t>
            </w:r>
            <w:r w:rsidR="00E43CB9">
              <w:rPr>
                <w:b w:val="0"/>
                <w:bCs w:val="0"/>
              </w:rPr>
              <w:t>situation</w:t>
            </w:r>
            <w:r>
              <w:rPr>
                <w:b w:val="0"/>
                <w:bCs w:val="0"/>
              </w:rPr>
              <w:t>, largely due to the nature of the environment (decreased tractions and standard driving practices</w:t>
            </w:r>
            <w:r w:rsidR="00E43CB9">
              <w:rPr>
                <w:b w:val="0"/>
                <w:bCs w:val="0"/>
              </w:rPr>
              <w:t xml:space="preserve"> differ substantially</w:t>
            </w:r>
            <w:r>
              <w:rPr>
                <w:b w:val="0"/>
                <w:bCs w:val="0"/>
              </w:rPr>
              <w:t xml:space="preserve">). Hence there are significant ambiguities associated with this experiment, requiring development of new knowledge regarding smart AI and their ability to control the MudMaster. </w:t>
            </w:r>
          </w:p>
        </w:tc>
      </w:tr>
    </w:tbl>
    <w:p w14:paraId="278FCC48" w14:textId="77777777" w:rsidR="007C6966" w:rsidRDefault="007C6966" w:rsidP="007C6966"/>
    <w:tbl>
      <w:tblPr>
        <w:tblStyle w:val="GridTable1Light-Accent3"/>
        <w:tblW w:w="9781" w:type="dxa"/>
        <w:tblInd w:w="5" w:type="dxa"/>
        <w:tblLook w:val="04A0" w:firstRow="1" w:lastRow="0" w:firstColumn="1" w:lastColumn="0" w:noHBand="0" w:noVBand="1"/>
      </w:tblPr>
      <w:tblGrid>
        <w:gridCol w:w="9781"/>
      </w:tblGrid>
      <w:tr w:rsidR="007C6966" w:rsidRPr="00DE1E0F" w14:paraId="620B707B" w14:textId="77777777" w:rsidTr="0002038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529CBCFF" w14:textId="77777777" w:rsidR="007C6966" w:rsidRPr="009D61E9" w:rsidRDefault="007C6966" w:rsidP="00020384">
            <w:pPr>
              <w:pStyle w:val="Heading3"/>
              <w:outlineLvl w:val="2"/>
            </w:pPr>
            <w:bookmarkStart w:id="104" w:name="_Toc100739527"/>
            <w:r w:rsidRPr="009D61E9">
              <w:t>Outcome cannot be known or determined</w:t>
            </w:r>
            <w:bookmarkEnd w:id="104"/>
          </w:p>
        </w:tc>
      </w:tr>
      <w:tr w:rsidR="007C6966" w:rsidRPr="00E4609E" w14:paraId="63D083D2"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1" w:type="dxa"/>
            <w:tcBorders>
              <w:top w:val="single" w:sz="4" w:space="0" w:color="FFFFFF" w:themeColor="background1"/>
              <w:bottom w:val="single" w:sz="4" w:space="0" w:color="DBDBDB" w:themeColor="accent3" w:themeTint="66"/>
            </w:tcBorders>
            <w:shd w:val="clear" w:color="auto" w:fill="auto"/>
          </w:tcPr>
          <w:p w14:paraId="01CB0020" w14:textId="77777777" w:rsidR="007C6966" w:rsidRPr="009049F6" w:rsidRDefault="007C6966" w:rsidP="00020384">
            <w:pPr>
              <w:pStyle w:val="Subheading"/>
              <w:rPr>
                <w:b/>
                <w:bCs/>
                <w:i/>
                <w:iCs/>
                <w:sz w:val="18"/>
                <w:szCs w:val="18"/>
              </w:rPr>
            </w:pPr>
            <w:r w:rsidRPr="009049F6">
              <w:rPr>
                <w:b/>
                <w:bCs/>
                <w:i/>
                <w:iCs/>
                <w:sz w:val="18"/>
                <w:szCs w:val="18"/>
              </w:rPr>
              <w:t>Please select all that apply:</w:t>
            </w:r>
          </w:p>
        </w:tc>
      </w:tr>
    </w:tbl>
    <w:tbl>
      <w:tblPr>
        <w:tblStyle w:val="TableGrid2"/>
        <w:tblW w:w="9776" w:type="dxa"/>
        <w:tblLook w:val="04A0" w:firstRow="1" w:lastRow="0" w:firstColumn="1" w:lastColumn="0" w:noHBand="0" w:noVBand="1"/>
      </w:tblPr>
      <w:tblGrid>
        <w:gridCol w:w="562"/>
        <w:gridCol w:w="7513"/>
        <w:gridCol w:w="1701"/>
      </w:tblGrid>
      <w:tr w:rsidR="007C6966" w:rsidRPr="000A5329" w14:paraId="7A343C2D" w14:textId="77777777" w:rsidTr="00020384">
        <w:trPr>
          <w:trHeight w:val="371"/>
        </w:trPr>
        <w:sdt>
          <w:sdtPr>
            <w:id w:val="-542139955"/>
            <w14:checkbox>
              <w14:checked w14:val="1"/>
              <w14:checkedState w14:val="00FC" w14:font="Wingdings"/>
              <w14:uncheckedState w14:val="2610" w14:font="MS Gothic"/>
            </w14:checkbox>
          </w:sdt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515DF1F9" w14:textId="103B77B3" w:rsidR="007C6966" w:rsidRPr="00326E30" w:rsidRDefault="0034255F" w:rsidP="00020384">
                <w:pPr>
                  <w:pStyle w:val="Response"/>
                  <w:jc w:val="center"/>
                </w:pPr>
                <w:r w:rsidRPr="0034255F">
                  <w:rPr>
                    <w:rFonts w:ascii="MS Gothic" w:eastAsia="MS Gothic" w:hAnsi="MS Gothic"/>
                  </w:rPr>
                  <w:sym w:font="Wingdings" w:char="F0FC"/>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1C18B068" w14:textId="77777777" w:rsidR="007C6966" w:rsidRPr="009049F6" w:rsidRDefault="007C6966" w:rsidP="00020384">
            <w:pPr>
              <w:pStyle w:val="Response"/>
              <w:rPr>
                <w:sz w:val="18"/>
                <w:szCs w:val="18"/>
              </w:rPr>
            </w:pPr>
            <w:r w:rsidRPr="009049F6">
              <w:rPr>
                <w:rFonts w:asciiTheme="majorHAnsi" w:hAnsiTheme="majorHAnsi"/>
                <w:sz w:val="18"/>
                <w:szCs w:val="18"/>
              </w:rPr>
              <w:t>There was no applicable information in scientific, technical, or professional literature or patents</w:t>
            </w:r>
          </w:p>
        </w:tc>
      </w:tr>
      <w:tr w:rsidR="007C6966" w:rsidRPr="000A5329" w14:paraId="4FF701AB" w14:textId="77777777" w:rsidTr="00020384">
        <w:trPr>
          <w:trHeight w:val="366"/>
        </w:trPr>
        <w:sdt>
          <w:sdtPr>
            <w:id w:val="-1444761551"/>
            <w14:checkbox>
              <w14:checked w14:val="1"/>
              <w14:checkedState w14:val="00FC" w14:font="Wingdings"/>
              <w14:uncheckedState w14:val="2610" w14:font="MS Gothic"/>
            </w14:checkbox>
          </w:sdt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40F5859B" w14:textId="55F825D3" w:rsidR="007C6966" w:rsidRPr="00326E30" w:rsidRDefault="0034255F" w:rsidP="00020384">
                <w:pPr>
                  <w:pStyle w:val="Response"/>
                  <w:jc w:val="center"/>
                </w:pPr>
                <w:r w:rsidRPr="0034255F">
                  <w:rPr>
                    <w:rFonts w:ascii="MS Gothic" w:eastAsia="MS Gothic" w:hAnsi="MS Gothic"/>
                  </w:rPr>
                  <w:sym w:font="Wingdings" w:char="F0FC"/>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26135D82" w14:textId="77777777" w:rsidR="007C6966" w:rsidRPr="009049F6" w:rsidRDefault="007C6966" w:rsidP="00020384">
            <w:pPr>
              <w:pStyle w:val="Response"/>
              <w:rPr>
                <w:sz w:val="18"/>
                <w:szCs w:val="18"/>
              </w:rPr>
            </w:pPr>
            <w:r w:rsidRPr="009049F6">
              <w:rPr>
                <w:rFonts w:asciiTheme="majorHAnsi" w:hAnsiTheme="majorHAnsi"/>
                <w:sz w:val="18"/>
                <w:szCs w:val="18"/>
              </w:rPr>
              <w:t>Experts in the field provided advice that there was not a solution that could be applied</w:t>
            </w:r>
          </w:p>
        </w:tc>
      </w:tr>
      <w:tr w:rsidR="007C6966" w:rsidRPr="000A5329" w14:paraId="27865D16" w14:textId="77777777" w:rsidTr="00020384">
        <w:trPr>
          <w:trHeight w:val="366"/>
        </w:trPr>
        <w:sdt>
          <w:sdtPr>
            <w:id w:val="-1271693386"/>
            <w14:checkbox>
              <w14:checked w14:val="1"/>
              <w14:checkedState w14:val="00FC" w14:font="Wingdings"/>
              <w14:uncheckedState w14:val="2610" w14:font="MS Gothic"/>
            </w14:checkbox>
          </w:sdt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5207D4DD" w14:textId="2143D24C" w:rsidR="007C6966" w:rsidRPr="00326E30" w:rsidRDefault="0034255F" w:rsidP="00020384">
                <w:pPr>
                  <w:pStyle w:val="Response"/>
                  <w:jc w:val="center"/>
                </w:pPr>
                <w:r w:rsidRPr="0034255F">
                  <w:rPr>
                    <w:rFonts w:ascii="MS Gothic" w:eastAsia="MS Gothic" w:hAnsi="MS Gothic"/>
                  </w:rPr>
                  <w:sym w:font="Wingdings" w:char="F0FC"/>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117DF0AA" w14:textId="77777777" w:rsidR="007C6966" w:rsidRPr="009049F6" w:rsidRDefault="007C6966" w:rsidP="00020384">
            <w:pPr>
              <w:pStyle w:val="Response"/>
              <w:rPr>
                <w:sz w:val="18"/>
                <w:szCs w:val="18"/>
              </w:rPr>
            </w:pPr>
            <w:r w:rsidRPr="009049F6">
              <w:rPr>
                <w:rFonts w:asciiTheme="majorHAnsi" w:hAnsiTheme="majorHAnsi"/>
                <w:sz w:val="18"/>
                <w:szCs w:val="18"/>
              </w:rPr>
              <w:t>There was not a way to adapt solutions from other companies in, and out of, Australia</w:t>
            </w:r>
          </w:p>
        </w:tc>
      </w:tr>
      <w:tr w:rsidR="007C6966" w:rsidRPr="000A5329" w14:paraId="367F4D5E" w14:textId="77777777" w:rsidTr="00020384">
        <w:trPr>
          <w:trHeight w:val="366"/>
        </w:trPr>
        <w:sdt>
          <w:sdtPr>
            <w:id w:val="-1004200922"/>
            <w14:checkbox>
              <w14:checked w14:val="1"/>
              <w14:checkedState w14:val="00FC" w14:font="Wingdings"/>
              <w14:uncheckedState w14:val="2610" w14:font="MS Gothic"/>
            </w14:checkbox>
          </w:sdt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68ADD8BA" w14:textId="7F1D6DA5" w:rsidR="007C6966" w:rsidRPr="00326E30" w:rsidRDefault="00FE1033" w:rsidP="00020384">
                <w:pPr>
                  <w:pStyle w:val="Response"/>
                  <w:jc w:val="center"/>
                </w:pPr>
                <w:r w:rsidRPr="00FE1033">
                  <w:sym w:font="Wingdings" w:char="F0FC"/>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70603933" w14:textId="77777777" w:rsidR="007C6966" w:rsidRPr="009049F6" w:rsidRDefault="007C6966" w:rsidP="00020384">
            <w:pPr>
              <w:pStyle w:val="Response"/>
              <w:rPr>
                <w:sz w:val="18"/>
                <w:szCs w:val="18"/>
              </w:rPr>
            </w:pPr>
            <w:r w:rsidRPr="009049F6">
              <w:rPr>
                <w:rFonts w:asciiTheme="majorHAnsi" w:hAnsiTheme="majorHAnsi"/>
                <w:sz w:val="18"/>
                <w:szCs w:val="18"/>
              </w:rPr>
              <w:t>Other</w:t>
            </w:r>
          </w:p>
        </w:tc>
      </w:tr>
      <w:tr w:rsidR="007C6966" w:rsidRPr="000A5329" w14:paraId="5A423693" w14:textId="77777777" w:rsidTr="00020384">
        <w:trPr>
          <w:trHeight w:val="366"/>
        </w:trPr>
        <w:sdt>
          <w:sdtPr>
            <w:rPr>
              <w:color w:val="2B579A"/>
              <w:shd w:val="clear" w:color="auto" w:fill="E6E6E6"/>
            </w:rPr>
            <w:id w:val="433796959"/>
            <w14:checkbox>
              <w14:checked w14:val="0"/>
              <w14:checkedState w14:val="00FC" w14:font="Wingdings"/>
              <w14:uncheckedState w14:val="2610" w14:font="MS Gothic"/>
            </w14:checkbox>
          </w:sdtPr>
          <w:sdtEndPr>
            <w:rPr>
              <w:color w:val="auto"/>
              <w:shd w:val="clear" w:color="auto" w:fill="auto"/>
            </w:r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4CC7E218" w14:textId="77777777" w:rsidR="007C6966" w:rsidRDefault="007C6966" w:rsidP="00020384">
                <w:pPr>
                  <w:pStyle w:val="Response"/>
                  <w:jc w:val="center"/>
                </w:pPr>
                <w:r>
                  <w:rPr>
                    <w:rFonts w:ascii="MS Gothic" w:eastAsia="MS Gothic" w:hAnsi="MS Gothic" w:hint="eastAsia"/>
                  </w:rPr>
                  <w:t>☐</w:t>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2B398F7B" w14:textId="77777777" w:rsidR="007C6966" w:rsidRPr="009049F6" w:rsidRDefault="007C6966" w:rsidP="00020384">
            <w:pPr>
              <w:pStyle w:val="Response"/>
              <w:rPr>
                <w:rFonts w:asciiTheme="majorHAnsi" w:hAnsiTheme="majorHAnsi"/>
                <w:sz w:val="18"/>
                <w:szCs w:val="18"/>
              </w:rPr>
            </w:pPr>
            <w:r w:rsidRPr="009049F6">
              <w:rPr>
                <w:rFonts w:asciiTheme="majorHAnsi" w:hAnsiTheme="majorHAnsi"/>
                <w:sz w:val="18"/>
                <w:szCs w:val="18"/>
              </w:rPr>
              <w:t xml:space="preserve">The company did not </w:t>
            </w:r>
            <w:proofErr w:type="gramStart"/>
            <w:r w:rsidRPr="009049F6">
              <w:rPr>
                <w:rFonts w:asciiTheme="majorHAnsi" w:hAnsiTheme="majorHAnsi"/>
                <w:sz w:val="18"/>
                <w:szCs w:val="18"/>
              </w:rPr>
              <w:t>look into</w:t>
            </w:r>
            <w:proofErr w:type="gramEnd"/>
            <w:r w:rsidRPr="009049F6">
              <w:rPr>
                <w:rFonts w:asciiTheme="majorHAnsi" w:hAnsiTheme="majorHAnsi"/>
                <w:sz w:val="18"/>
                <w:szCs w:val="18"/>
              </w:rPr>
              <w:t xml:space="preserve"> existing knowledge</w:t>
            </w:r>
          </w:p>
        </w:tc>
      </w:tr>
      <w:tr w:rsidR="007C6966" w:rsidRPr="000A5329" w14:paraId="3299EA4D" w14:textId="77777777" w:rsidTr="00020384">
        <w:trPr>
          <w:trHeight w:val="526"/>
        </w:trPr>
        <w:tc>
          <w:tcPr>
            <w:tcW w:w="9776" w:type="dxa"/>
            <w:gridSpan w:val="3"/>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shd w:val="clear" w:color="auto" w:fill="auto"/>
            <w:vAlign w:val="center"/>
          </w:tcPr>
          <w:p w14:paraId="39349DE3" w14:textId="77777777" w:rsidR="007C6966" w:rsidRPr="0089649C" w:rsidRDefault="007C6966" w:rsidP="00020384">
            <w:pPr>
              <w:pStyle w:val="Response"/>
              <w:rPr>
                <w:rFonts w:asciiTheme="majorHAnsi" w:hAnsiTheme="majorHAnsi"/>
                <w:szCs w:val="20"/>
              </w:rPr>
            </w:pPr>
            <w:r w:rsidRPr="00E4609E">
              <w:rPr>
                <w:i/>
                <w:iCs/>
                <w:sz w:val="18"/>
                <w:szCs w:val="18"/>
              </w:rPr>
              <w:t>Please explain what sources were investigated, what information was found, and why a competent professional could not have known or determined the outcome in advance.</w:t>
            </w:r>
          </w:p>
        </w:tc>
      </w:tr>
      <w:tr w:rsidR="007C6966" w:rsidRPr="000A5329" w14:paraId="611A383C" w14:textId="77777777" w:rsidTr="00020384">
        <w:trPr>
          <w:trHeight w:val="283"/>
        </w:trPr>
        <w:tc>
          <w:tcPr>
            <w:tcW w:w="8075" w:type="dxa"/>
            <w:gridSpan w:val="2"/>
            <w:tcBorders>
              <w:top w:val="single" w:sz="4" w:space="0" w:color="DBDBDB" w:themeColor="accent3" w:themeTint="66"/>
              <w:left w:val="single" w:sz="4" w:space="0" w:color="DBDBDB" w:themeColor="accent3" w:themeTint="66"/>
              <w:bottom w:val="single" w:sz="4" w:space="0" w:color="FFFFFF" w:themeColor="background1"/>
              <w:right w:val="nil"/>
            </w:tcBorders>
            <w:shd w:val="clear" w:color="auto" w:fill="auto"/>
            <w:vAlign w:val="center"/>
          </w:tcPr>
          <w:p w14:paraId="55BE67D5" w14:textId="77777777" w:rsidR="007C6966" w:rsidRPr="0089649C" w:rsidRDefault="007C6966" w:rsidP="00020384">
            <w:pPr>
              <w:pStyle w:val="Response"/>
              <w:rPr>
                <w:rFonts w:asciiTheme="majorHAnsi" w:hAnsiTheme="majorHAnsi"/>
                <w:szCs w:val="20"/>
              </w:rPr>
            </w:pPr>
          </w:p>
        </w:tc>
        <w:tc>
          <w:tcPr>
            <w:tcW w:w="1701" w:type="dxa"/>
            <w:tcBorders>
              <w:top w:val="single" w:sz="4" w:space="0" w:color="DBDBDB" w:themeColor="accent3" w:themeTint="66"/>
              <w:left w:val="nil"/>
              <w:bottom w:val="single" w:sz="4" w:space="0" w:color="FFFFFF" w:themeColor="background1"/>
              <w:right w:val="single" w:sz="4" w:space="0" w:color="DBDBDB" w:themeColor="accent3" w:themeTint="66"/>
            </w:tcBorders>
            <w:shd w:val="clear" w:color="auto" w:fill="auto"/>
            <w:vAlign w:val="bottom"/>
          </w:tcPr>
          <w:p w14:paraId="04A24ABF" w14:textId="77777777" w:rsidR="007C6966" w:rsidRPr="0089649C" w:rsidRDefault="007C6966" w:rsidP="00020384">
            <w:pPr>
              <w:pStyle w:val="Response"/>
              <w:rPr>
                <w:rFonts w:asciiTheme="majorHAnsi" w:hAnsiTheme="majorHAnsi"/>
                <w:szCs w:val="20"/>
              </w:rPr>
            </w:pPr>
            <w:r>
              <w:rPr>
                <w:b/>
                <w:bCs/>
                <w:i/>
                <w:iCs/>
                <w:color w:val="FF0000"/>
                <w:sz w:val="16"/>
                <w:szCs w:val="16"/>
              </w:rPr>
              <w:t>1</w:t>
            </w:r>
            <w:r w:rsidRPr="0089649C">
              <w:rPr>
                <w:b/>
                <w:bCs/>
                <w:i/>
                <w:iCs/>
                <w:color w:val="FF0000"/>
                <w:sz w:val="16"/>
                <w:szCs w:val="16"/>
              </w:rPr>
              <w:t>000 Character Limit</w:t>
            </w:r>
          </w:p>
        </w:tc>
      </w:tr>
      <w:tr w:rsidR="007C6966" w:rsidRPr="000A5329" w14:paraId="10B2D47A" w14:textId="77777777" w:rsidTr="00020384">
        <w:trPr>
          <w:trHeight w:val="562"/>
        </w:trPr>
        <w:tc>
          <w:tcPr>
            <w:tcW w:w="9776" w:type="dxa"/>
            <w:gridSpan w:val="3"/>
            <w:tcBorders>
              <w:top w:val="single" w:sz="4" w:space="0" w:color="FFFFFF" w:themeColor="background1"/>
              <w:left w:val="single" w:sz="4" w:space="0" w:color="DBDBDB" w:themeColor="accent3" w:themeTint="66"/>
              <w:bottom w:val="single" w:sz="4" w:space="0" w:color="DBDBDB" w:themeColor="accent3" w:themeTint="66"/>
              <w:right w:val="single" w:sz="4" w:space="0" w:color="DBDBDB" w:themeColor="accent3" w:themeTint="66"/>
            </w:tcBorders>
            <w:vAlign w:val="center"/>
          </w:tcPr>
          <w:p w14:paraId="677A5601" w14:textId="327006F2" w:rsidR="00FE1033" w:rsidRPr="00FE1033" w:rsidRDefault="00097F2A" w:rsidP="00097F2A">
            <w:pPr>
              <w:pStyle w:val="BodyText"/>
              <w:spacing w:after="0"/>
              <w:rPr>
                <w:rStyle w:val="CommentReference"/>
                <w:rFonts w:asciiTheme="majorHAnsi" w:eastAsiaTheme="minorHAnsi" w:hAnsiTheme="majorHAnsi" w:cstheme="majorHAnsi"/>
                <w:sz w:val="20"/>
                <w:szCs w:val="20"/>
                <w:lang w:val="en-AU"/>
              </w:rPr>
            </w:pPr>
            <w:r w:rsidRPr="00FE1033">
              <w:rPr>
                <w:rFonts w:asciiTheme="majorHAnsi" w:hAnsiTheme="majorHAnsi" w:cstheme="majorHAnsi"/>
                <w:sz w:val="20"/>
                <w:szCs w:val="20"/>
              </w:rPr>
              <w:t>Amphitec</w:t>
            </w:r>
            <w:r w:rsidR="0034255F" w:rsidRPr="00FE1033">
              <w:rPr>
                <w:rFonts w:asciiTheme="majorHAnsi" w:hAnsiTheme="majorHAnsi" w:cstheme="majorHAnsi"/>
                <w:sz w:val="20"/>
                <w:szCs w:val="20"/>
              </w:rPr>
              <w:t xml:space="preserve"> (who are</w:t>
            </w:r>
            <w:r w:rsidRPr="00FE1033">
              <w:rPr>
                <w:rFonts w:asciiTheme="majorHAnsi" w:hAnsiTheme="majorHAnsi" w:cstheme="majorHAnsi"/>
                <w:sz w:val="20"/>
                <w:szCs w:val="20"/>
              </w:rPr>
              <w:t xml:space="preserve"> competent professionals</w:t>
            </w:r>
            <w:r w:rsidR="0034255F" w:rsidRPr="00FE1033">
              <w:rPr>
                <w:rFonts w:asciiTheme="majorHAnsi" w:hAnsiTheme="majorHAnsi" w:cstheme="majorHAnsi"/>
                <w:sz w:val="20"/>
                <w:szCs w:val="20"/>
              </w:rPr>
              <w:t xml:space="preserve"> in tailing management) </w:t>
            </w:r>
            <w:r w:rsidR="00FE1033" w:rsidRPr="00FE1033">
              <w:rPr>
                <w:rFonts w:asciiTheme="majorHAnsi" w:hAnsiTheme="majorHAnsi" w:cstheme="majorHAnsi"/>
                <w:sz w:val="20"/>
                <w:szCs w:val="20"/>
              </w:rPr>
              <w:t xml:space="preserve">in concert with UQ undertook </w:t>
            </w:r>
            <w:r w:rsidR="00FE1033" w:rsidRPr="00FE1033">
              <w:rPr>
                <w:rFonts w:asciiTheme="majorHAnsi" w:hAnsiTheme="majorHAnsi" w:cstheme="majorHAnsi"/>
                <w:sz w:val="20"/>
                <w:szCs w:val="20"/>
                <w:lang w:eastAsia="en-AU"/>
              </w:rPr>
              <w:t xml:space="preserve">significant industry reviews both in Australia and overseas to address if their product and the proposed integration with </w:t>
            </w:r>
            <w:r w:rsidR="00FE1033">
              <w:rPr>
                <w:rFonts w:asciiTheme="majorHAnsi" w:hAnsiTheme="majorHAnsi" w:cstheme="majorHAnsi"/>
                <w:sz w:val="20"/>
                <w:szCs w:val="20"/>
                <w:lang w:eastAsia="en-AU"/>
              </w:rPr>
              <w:t>autonomous AI</w:t>
            </w:r>
            <w:r w:rsidR="00FE1033" w:rsidRPr="00FE1033">
              <w:rPr>
                <w:rFonts w:asciiTheme="majorHAnsi" w:hAnsiTheme="majorHAnsi" w:cstheme="majorHAnsi"/>
                <w:sz w:val="20"/>
                <w:szCs w:val="20"/>
                <w:lang w:eastAsia="en-AU"/>
              </w:rPr>
              <w:t xml:space="preserve"> </w:t>
            </w:r>
            <w:r w:rsidR="00FE1033">
              <w:rPr>
                <w:rFonts w:asciiTheme="majorHAnsi" w:hAnsiTheme="majorHAnsi" w:cstheme="majorHAnsi"/>
                <w:sz w:val="20"/>
                <w:szCs w:val="20"/>
                <w:lang w:eastAsia="en-AU"/>
              </w:rPr>
              <w:t>could be resolved</w:t>
            </w:r>
            <w:r w:rsidR="00FE1033" w:rsidRPr="00FE1033">
              <w:rPr>
                <w:rFonts w:asciiTheme="majorHAnsi" w:hAnsiTheme="majorHAnsi" w:cstheme="majorHAnsi"/>
                <w:sz w:val="20"/>
                <w:szCs w:val="20"/>
              </w:rPr>
              <w:t>.</w:t>
            </w:r>
            <w:r w:rsidRPr="00FE1033">
              <w:rPr>
                <w:rFonts w:asciiTheme="majorHAnsi" w:hAnsiTheme="majorHAnsi" w:cstheme="majorHAnsi"/>
                <w:sz w:val="20"/>
                <w:szCs w:val="20"/>
              </w:rPr>
              <w:t xml:space="preserve"> </w:t>
            </w:r>
            <w:r w:rsidR="00FE1033" w:rsidRPr="00FE1033">
              <w:rPr>
                <w:rFonts w:asciiTheme="majorHAnsi" w:hAnsiTheme="majorHAnsi" w:cstheme="majorHAnsi"/>
                <w:sz w:val="20"/>
                <w:szCs w:val="20"/>
              </w:rPr>
              <w:t>N</w:t>
            </w:r>
            <w:r w:rsidRPr="00FE1033">
              <w:rPr>
                <w:rFonts w:asciiTheme="majorHAnsi" w:hAnsiTheme="majorHAnsi" w:cstheme="majorHAnsi"/>
                <w:sz w:val="20"/>
                <w:szCs w:val="20"/>
              </w:rPr>
              <w:t>o publicly available datasets for autonomous vehicle operation in tailing environment</w:t>
            </w:r>
            <w:r w:rsidR="00E43CB9" w:rsidRPr="00FE1033">
              <w:rPr>
                <w:rFonts w:asciiTheme="majorHAnsi" w:hAnsiTheme="majorHAnsi" w:cstheme="majorHAnsi"/>
                <w:sz w:val="20"/>
                <w:szCs w:val="20"/>
              </w:rPr>
              <w:t>s</w:t>
            </w:r>
            <w:r w:rsidR="00FE1033" w:rsidRPr="00FE1033">
              <w:rPr>
                <w:rFonts w:asciiTheme="majorHAnsi" w:hAnsiTheme="majorHAnsi" w:cstheme="majorHAnsi"/>
                <w:sz w:val="20"/>
                <w:szCs w:val="20"/>
              </w:rPr>
              <w:t xml:space="preserve"> were identified</w:t>
            </w:r>
            <w:r w:rsidR="00FE1033" w:rsidRPr="00FE1033">
              <w:rPr>
                <w:rFonts w:asciiTheme="majorHAnsi" w:hAnsiTheme="majorHAnsi" w:cstheme="majorHAnsi"/>
                <w:sz w:val="20"/>
                <w:szCs w:val="20"/>
                <w:lang w:eastAsia="en-AU"/>
              </w:rPr>
              <w:t xml:space="preserve"> in the industry and were unable to address the level of functionality and capability</w:t>
            </w:r>
            <w:r w:rsidRPr="00FE1033">
              <w:rPr>
                <w:rFonts w:asciiTheme="majorHAnsi" w:hAnsiTheme="majorHAnsi" w:cstheme="majorHAnsi"/>
                <w:sz w:val="20"/>
                <w:szCs w:val="20"/>
              </w:rPr>
              <w:t xml:space="preserve">. Amphitec acknowledge the existence of </w:t>
            </w:r>
            <w:r w:rsidR="00E43CB9" w:rsidRPr="00FE1033">
              <w:rPr>
                <w:rFonts w:asciiTheme="majorHAnsi" w:hAnsiTheme="majorHAnsi" w:cstheme="majorHAnsi"/>
                <w:sz w:val="20"/>
                <w:szCs w:val="20"/>
              </w:rPr>
              <w:t xml:space="preserve">current </w:t>
            </w:r>
            <w:r w:rsidR="00FE1033">
              <w:rPr>
                <w:rFonts w:asciiTheme="majorHAnsi" w:hAnsiTheme="majorHAnsi" w:cstheme="majorHAnsi"/>
                <w:sz w:val="20"/>
                <w:szCs w:val="20"/>
              </w:rPr>
              <w:t>solutions</w:t>
            </w:r>
            <w:r w:rsidR="00FE1033" w:rsidRPr="00FE1033">
              <w:rPr>
                <w:rFonts w:asciiTheme="majorHAnsi" w:hAnsiTheme="majorHAnsi" w:cstheme="majorHAnsi"/>
                <w:sz w:val="20"/>
                <w:szCs w:val="20"/>
              </w:rPr>
              <w:t xml:space="preserve"> regarding AI based autonomous movement</w:t>
            </w:r>
            <w:r w:rsidRPr="00FE1033">
              <w:rPr>
                <w:rFonts w:asciiTheme="majorHAnsi" w:hAnsiTheme="majorHAnsi" w:cstheme="majorHAnsi"/>
                <w:sz w:val="20"/>
                <w:szCs w:val="20"/>
              </w:rPr>
              <w:t xml:space="preserve">; however, information regarding these systems is not publicly available, nor </w:t>
            </w:r>
            <w:r w:rsidR="00D75D8A" w:rsidRPr="00FE1033">
              <w:rPr>
                <w:rFonts w:asciiTheme="majorHAnsi" w:hAnsiTheme="majorHAnsi" w:cstheme="majorHAnsi"/>
                <w:sz w:val="20"/>
                <w:szCs w:val="20"/>
              </w:rPr>
              <w:t>directly</w:t>
            </w:r>
            <w:r w:rsidR="00E43CB9" w:rsidRPr="00FE1033">
              <w:rPr>
                <w:rFonts w:asciiTheme="majorHAnsi" w:hAnsiTheme="majorHAnsi" w:cstheme="majorHAnsi"/>
                <w:sz w:val="20"/>
                <w:szCs w:val="20"/>
              </w:rPr>
              <w:t xml:space="preserve"> applicable</w:t>
            </w:r>
            <w:r w:rsidRPr="00FE1033">
              <w:rPr>
                <w:rFonts w:asciiTheme="majorHAnsi" w:hAnsiTheme="majorHAnsi" w:cstheme="majorHAnsi"/>
                <w:sz w:val="20"/>
                <w:szCs w:val="20"/>
              </w:rPr>
              <w:t xml:space="preserve">. </w:t>
            </w:r>
          </w:p>
          <w:p w14:paraId="0AA1D64A" w14:textId="7477F19F" w:rsidR="00097F2A" w:rsidRPr="00FE1033" w:rsidRDefault="00FE1033" w:rsidP="00097F2A">
            <w:pPr>
              <w:pStyle w:val="BodyText"/>
              <w:spacing w:after="0"/>
              <w:rPr>
                <w:rFonts w:asciiTheme="majorHAnsi" w:hAnsiTheme="majorHAnsi" w:cstheme="majorHAnsi"/>
                <w:sz w:val="20"/>
                <w:szCs w:val="20"/>
              </w:rPr>
            </w:pPr>
            <w:r w:rsidRPr="00FE1033">
              <w:rPr>
                <w:rFonts w:asciiTheme="majorHAnsi" w:hAnsiTheme="majorHAnsi" w:cstheme="majorHAnsi"/>
                <w:sz w:val="20"/>
                <w:szCs w:val="20"/>
              </w:rPr>
              <w:t xml:space="preserve"> </w:t>
            </w:r>
          </w:p>
          <w:p w14:paraId="71438678" w14:textId="4087D923" w:rsidR="00FE1033" w:rsidRPr="00FE1033" w:rsidRDefault="00097F2A" w:rsidP="00FE1033">
            <w:pPr>
              <w:pStyle w:val="BodyText"/>
              <w:spacing w:after="0"/>
              <w:rPr>
                <w:rFonts w:asciiTheme="majorHAnsi" w:hAnsiTheme="majorHAnsi" w:cstheme="majorHAnsi"/>
                <w:sz w:val="20"/>
                <w:szCs w:val="20"/>
              </w:rPr>
            </w:pPr>
            <w:r w:rsidRPr="00FE1033">
              <w:rPr>
                <w:rFonts w:asciiTheme="majorHAnsi" w:hAnsiTheme="majorHAnsi" w:cstheme="majorHAnsi"/>
                <w:sz w:val="20"/>
                <w:szCs w:val="20"/>
              </w:rPr>
              <w:t xml:space="preserve">Hence there </w:t>
            </w:r>
            <w:r w:rsidR="00FE1033">
              <w:rPr>
                <w:rFonts w:asciiTheme="majorHAnsi" w:hAnsiTheme="majorHAnsi" w:cstheme="majorHAnsi"/>
                <w:sz w:val="20"/>
                <w:szCs w:val="20"/>
              </w:rPr>
              <w:t>was</w:t>
            </w:r>
            <w:r w:rsidRPr="00FE1033">
              <w:rPr>
                <w:rFonts w:asciiTheme="majorHAnsi" w:hAnsiTheme="majorHAnsi" w:cstheme="majorHAnsi"/>
                <w:sz w:val="20"/>
                <w:szCs w:val="20"/>
              </w:rPr>
              <w:t xml:space="preserve"> a need </w:t>
            </w:r>
            <w:r w:rsidR="00FE1033">
              <w:rPr>
                <w:rFonts w:asciiTheme="majorHAnsi" w:hAnsiTheme="majorHAnsi" w:cstheme="majorHAnsi"/>
                <w:sz w:val="20"/>
                <w:szCs w:val="20"/>
              </w:rPr>
              <w:t>to</w:t>
            </w:r>
            <w:r w:rsidRPr="00FE1033">
              <w:rPr>
                <w:rFonts w:asciiTheme="majorHAnsi" w:hAnsiTheme="majorHAnsi" w:cstheme="majorHAnsi"/>
                <w:sz w:val="20"/>
                <w:szCs w:val="20"/>
              </w:rPr>
              <w:t xml:space="preserve"> develop custom </w:t>
            </w:r>
            <w:r w:rsidR="00FE1033">
              <w:rPr>
                <w:rFonts w:asciiTheme="majorHAnsi" w:hAnsiTheme="majorHAnsi" w:cstheme="majorHAnsi"/>
                <w:sz w:val="20"/>
                <w:szCs w:val="20"/>
              </w:rPr>
              <w:t>applicable</w:t>
            </w:r>
            <w:r w:rsidR="00FE1033" w:rsidRPr="00FE1033">
              <w:rPr>
                <w:rFonts w:asciiTheme="majorHAnsi" w:hAnsiTheme="majorHAnsi" w:cstheme="majorHAnsi"/>
                <w:sz w:val="20"/>
                <w:szCs w:val="20"/>
              </w:rPr>
              <w:t xml:space="preserve"> </w:t>
            </w:r>
            <w:r w:rsidRPr="00FE1033">
              <w:rPr>
                <w:rFonts w:asciiTheme="majorHAnsi" w:hAnsiTheme="majorHAnsi" w:cstheme="majorHAnsi"/>
                <w:sz w:val="20"/>
                <w:szCs w:val="20"/>
              </w:rPr>
              <w:t>algorithms, datasets, and processes</w:t>
            </w:r>
            <w:r w:rsidR="00FE1033">
              <w:rPr>
                <w:rFonts w:asciiTheme="majorHAnsi" w:hAnsiTheme="majorHAnsi" w:cstheme="majorHAnsi"/>
                <w:sz w:val="20"/>
                <w:szCs w:val="20"/>
              </w:rPr>
              <w:t xml:space="preserve"> for integration</w:t>
            </w:r>
            <w:r w:rsidRPr="00FE1033">
              <w:rPr>
                <w:rFonts w:asciiTheme="majorHAnsi" w:hAnsiTheme="majorHAnsi" w:cstheme="majorHAnsi"/>
                <w:sz w:val="20"/>
                <w:szCs w:val="20"/>
              </w:rPr>
              <w:t xml:space="preserve">. </w:t>
            </w:r>
            <w:r w:rsidR="00FE1033" w:rsidRPr="00FE1033">
              <w:rPr>
                <w:rFonts w:asciiTheme="majorHAnsi" w:hAnsiTheme="majorHAnsi" w:cstheme="majorHAnsi"/>
                <w:sz w:val="20"/>
                <w:szCs w:val="20"/>
              </w:rPr>
              <w:t xml:space="preserve">This led to Amphitec to engage ASI (who are </w:t>
            </w:r>
            <w:r w:rsidR="00FE1033">
              <w:rPr>
                <w:rFonts w:asciiTheme="majorHAnsi" w:hAnsiTheme="majorHAnsi" w:cstheme="majorHAnsi"/>
                <w:sz w:val="20"/>
                <w:szCs w:val="20"/>
              </w:rPr>
              <w:t xml:space="preserve">overseas </w:t>
            </w:r>
            <w:r w:rsidR="00FE1033" w:rsidRPr="00FE1033">
              <w:rPr>
                <w:rFonts w:asciiTheme="majorHAnsi" w:hAnsiTheme="majorHAnsi" w:cstheme="majorHAnsi"/>
                <w:sz w:val="20"/>
                <w:szCs w:val="20"/>
              </w:rPr>
              <w:t xml:space="preserve">experts in autonomous engineering solutions) to provide requisite knowledge capable of adaptation for Amphitec (an advanced overseas finding has been granted prior to </w:t>
            </w:r>
            <w:commentRangeStart w:id="105"/>
            <w:r w:rsidR="00FE1033" w:rsidRPr="00FE1033">
              <w:rPr>
                <w:rFonts w:asciiTheme="majorHAnsi" w:hAnsiTheme="majorHAnsi" w:cstheme="majorHAnsi"/>
                <w:sz w:val="20"/>
                <w:szCs w:val="20"/>
              </w:rPr>
              <w:t>engagement</w:t>
            </w:r>
            <w:commentRangeEnd w:id="105"/>
            <w:r w:rsidR="00FE1033">
              <w:rPr>
                <w:rStyle w:val="CommentReference"/>
                <w:rFonts w:asciiTheme="minorHAnsi" w:eastAsiaTheme="minorHAnsi" w:hAnsiTheme="minorHAnsi" w:cstheme="minorBidi"/>
                <w:lang w:val="en-AU"/>
              </w:rPr>
              <w:commentReference w:id="105"/>
            </w:r>
            <w:r w:rsidR="00FE1033" w:rsidRPr="00FE1033">
              <w:rPr>
                <w:rFonts w:asciiTheme="majorHAnsi" w:hAnsiTheme="majorHAnsi" w:cstheme="majorHAnsi"/>
                <w:sz w:val="20"/>
                <w:szCs w:val="20"/>
              </w:rPr>
              <w:t>).</w:t>
            </w:r>
            <w:r w:rsidRPr="00FE1033">
              <w:rPr>
                <w:rFonts w:asciiTheme="majorHAnsi" w:hAnsiTheme="majorHAnsi" w:cstheme="majorHAnsi"/>
                <w:sz w:val="20"/>
                <w:szCs w:val="20"/>
              </w:rPr>
              <w:t xml:space="preserve"> </w:t>
            </w:r>
          </w:p>
          <w:p w14:paraId="45EC2E23" w14:textId="2C9BD4E8" w:rsidR="00FE1033" w:rsidRPr="00FE1033" w:rsidRDefault="00FE1033" w:rsidP="00FE1033">
            <w:pPr>
              <w:pStyle w:val="BodyText"/>
              <w:spacing w:after="0"/>
              <w:rPr>
                <w:sz w:val="20"/>
                <w:szCs w:val="22"/>
              </w:rPr>
            </w:pPr>
          </w:p>
        </w:tc>
      </w:tr>
    </w:tbl>
    <w:p w14:paraId="52CF65C2" w14:textId="77777777" w:rsidR="007C6966" w:rsidRDefault="007C6966" w:rsidP="007C6966">
      <w:r>
        <w:br w:type="page"/>
      </w:r>
    </w:p>
    <w:tbl>
      <w:tblPr>
        <w:tblStyle w:val="GridTable1Light-Accent3"/>
        <w:tblW w:w="9786" w:type="dxa"/>
        <w:tblInd w:w="-5" w:type="dxa"/>
        <w:tblLook w:val="04A0" w:firstRow="1" w:lastRow="0" w:firstColumn="1" w:lastColumn="0" w:noHBand="0" w:noVBand="1"/>
      </w:tblPr>
      <w:tblGrid>
        <w:gridCol w:w="9786"/>
      </w:tblGrid>
      <w:tr w:rsidR="007C6966" w:rsidRPr="007C18C1" w14:paraId="2F334491" w14:textId="77777777" w:rsidTr="0002038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6" w:type="dxa"/>
          </w:tcPr>
          <w:p w14:paraId="797F9991" w14:textId="77777777" w:rsidR="007C6966" w:rsidRPr="009D61E9" w:rsidRDefault="007C6966" w:rsidP="00020384">
            <w:pPr>
              <w:pStyle w:val="Heading3"/>
              <w:outlineLvl w:val="2"/>
            </w:pPr>
            <w:bookmarkStart w:id="106" w:name="_Toc100739528"/>
            <w:r w:rsidRPr="009D61E9">
              <w:lastRenderedPageBreak/>
              <w:t>Systematic progression of work</w:t>
            </w:r>
            <w:bookmarkEnd w:id="106"/>
          </w:p>
        </w:tc>
      </w:tr>
      <w:tr w:rsidR="007C6966" w:rsidRPr="00AC15B2" w14:paraId="396DEC0B"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5CDA2FF0" w14:textId="77777777" w:rsidR="007C6966" w:rsidRPr="0047347E" w:rsidRDefault="007C6966" w:rsidP="00020384">
            <w:pPr>
              <w:pStyle w:val="Subheading"/>
              <w:rPr>
                <w:b/>
                <w:bCs/>
                <w:i/>
                <w:iCs/>
                <w:sz w:val="18"/>
                <w:szCs w:val="18"/>
              </w:rPr>
            </w:pPr>
            <w:r w:rsidRPr="0047347E">
              <w:rPr>
                <w:rFonts w:asciiTheme="majorHAnsi" w:hAnsiTheme="majorHAnsi"/>
                <w:b/>
                <w:bCs/>
              </w:rPr>
              <w:t>What was the experiment and how did it test the hypothesis?</w:t>
            </w:r>
          </w:p>
        </w:tc>
      </w:tr>
      <w:tr w:rsidR="007C6966" w:rsidRPr="00E4609E" w14:paraId="6A1D03AB"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49054460" w14:textId="77777777" w:rsidR="007C6966" w:rsidRPr="00B80D52" w:rsidRDefault="007C6966" w:rsidP="00020384">
            <w:pPr>
              <w:pStyle w:val="Subheading"/>
              <w:jc w:val="right"/>
              <w:rPr>
                <w:b/>
                <w:bCs/>
                <w:i/>
                <w:iCs/>
                <w:sz w:val="16"/>
                <w:szCs w:val="16"/>
              </w:rPr>
            </w:pPr>
            <w:r w:rsidRPr="00B80D52">
              <w:rPr>
                <w:rFonts w:ascii="Calibri Light" w:hAnsi="Calibri Light"/>
                <w:b/>
                <w:bCs/>
                <w:i/>
                <w:iCs/>
                <w:color w:val="FF0000"/>
                <w:sz w:val="16"/>
                <w:szCs w:val="16"/>
              </w:rPr>
              <w:t>4000 Character Limit</w:t>
            </w:r>
          </w:p>
        </w:tc>
      </w:tr>
      <w:tr w:rsidR="007C6966" w:rsidRPr="00523D11" w14:paraId="0E290D33" w14:textId="77777777" w:rsidTr="00020384">
        <w:trPr>
          <w:trHeight w:val="609"/>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4813A660" w14:textId="59695B81" w:rsidR="00097F2A" w:rsidRDefault="00097F2A" w:rsidP="00097F2A">
            <w:pPr>
              <w:pStyle w:val="BodyText"/>
              <w:spacing w:after="0"/>
              <w:rPr>
                <w:b w:val="0"/>
                <w:bCs w:val="0"/>
                <w:sz w:val="20"/>
                <w:szCs w:val="20"/>
              </w:rPr>
            </w:pPr>
            <w:r>
              <w:rPr>
                <w:b w:val="0"/>
                <w:bCs w:val="0"/>
                <w:sz w:val="20"/>
                <w:szCs w:val="20"/>
              </w:rPr>
              <w:t xml:space="preserve">In pursuit of their technical objectives and the generation of new knowledge needed to overcome the identified knowledge gaps, Amphitec undertook an iterative process of experimentations and development to test the software systems (algorithm development and smart AI programs). </w:t>
            </w:r>
          </w:p>
          <w:p w14:paraId="34E27DD4" w14:textId="77777777" w:rsidR="00097F2A" w:rsidRDefault="00097F2A" w:rsidP="00097F2A">
            <w:pPr>
              <w:pStyle w:val="BodyText"/>
              <w:spacing w:after="0"/>
              <w:rPr>
                <w:b w:val="0"/>
                <w:bCs w:val="0"/>
                <w:sz w:val="20"/>
                <w:szCs w:val="20"/>
              </w:rPr>
            </w:pPr>
          </w:p>
          <w:p w14:paraId="7001F665" w14:textId="752778F9" w:rsidR="00097F2A" w:rsidRDefault="00097F2A" w:rsidP="00097F2A">
            <w:pPr>
              <w:pStyle w:val="BodyText"/>
              <w:spacing w:after="0"/>
              <w:rPr>
                <w:sz w:val="20"/>
                <w:szCs w:val="20"/>
              </w:rPr>
            </w:pPr>
            <w:r>
              <w:rPr>
                <w:b w:val="0"/>
                <w:bCs w:val="0"/>
                <w:sz w:val="20"/>
                <w:szCs w:val="20"/>
              </w:rPr>
              <w:t xml:space="preserve">Experimentation has been divided into 3 phases, each of which will require successful completion prior to undertaking the next phase, emphasizing the systematic and progressive nature of this activity. </w:t>
            </w:r>
          </w:p>
          <w:p w14:paraId="0658DB8D" w14:textId="19EB63B3" w:rsidR="00FE1033" w:rsidRDefault="00FE1033" w:rsidP="00097F2A">
            <w:pPr>
              <w:pStyle w:val="BodyText"/>
              <w:spacing w:after="0"/>
              <w:rPr>
                <w:b w:val="0"/>
                <w:bCs w:val="0"/>
                <w:sz w:val="20"/>
                <w:szCs w:val="20"/>
              </w:rPr>
            </w:pPr>
          </w:p>
          <w:p w14:paraId="765C9BB2" w14:textId="11620A6C" w:rsidR="00FE1033" w:rsidRDefault="00E74264" w:rsidP="00097F2A">
            <w:pPr>
              <w:pStyle w:val="BodyText"/>
              <w:spacing w:after="0"/>
              <w:rPr>
                <w:ins w:id="107" w:author="David Frazer" w:date="2022-04-14T08:22:00Z"/>
                <w:sz w:val="20"/>
                <w:szCs w:val="20"/>
              </w:rPr>
            </w:pPr>
            <w:r>
              <w:rPr>
                <w:sz w:val="20"/>
                <w:szCs w:val="20"/>
                <w:highlight w:val="yellow"/>
              </w:rPr>
              <w:t>[</w:t>
            </w:r>
            <w:r w:rsidR="00FE1033" w:rsidRPr="004F4298">
              <w:rPr>
                <w:sz w:val="20"/>
                <w:szCs w:val="20"/>
                <w:highlight w:val="yellow"/>
              </w:rPr>
              <w:t>@David</w:t>
            </w:r>
            <w:r>
              <w:rPr>
                <w:sz w:val="20"/>
                <w:szCs w:val="20"/>
                <w:highlight w:val="yellow"/>
              </w:rPr>
              <w:t>]</w:t>
            </w:r>
            <w:r w:rsidR="00FE1033" w:rsidRPr="004F4298">
              <w:rPr>
                <w:sz w:val="20"/>
                <w:szCs w:val="20"/>
                <w:highlight w:val="yellow"/>
              </w:rPr>
              <w:t>:</w:t>
            </w:r>
            <w:r w:rsidR="00FE1033" w:rsidRPr="004F4298">
              <w:rPr>
                <w:b w:val="0"/>
                <w:bCs w:val="0"/>
                <w:sz w:val="20"/>
                <w:szCs w:val="20"/>
                <w:highlight w:val="yellow"/>
              </w:rPr>
              <w:t xml:space="preserve"> Could you again please confirm </w:t>
            </w:r>
            <w:r w:rsidR="004F4298" w:rsidRPr="004F4298">
              <w:rPr>
                <w:b w:val="0"/>
                <w:bCs w:val="0"/>
                <w:sz w:val="20"/>
                <w:szCs w:val="20"/>
                <w:highlight w:val="yellow"/>
              </w:rPr>
              <w:t>if experimentation was delayed due to Covid?</w:t>
            </w:r>
          </w:p>
          <w:p w14:paraId="33F2282C" w14:textId="045F3536" w:rsidR="00DC1643" w:rsidRPr="00FF1F7B" w:rsidRDefault="00DC1643" w:rsidP="00DC1643">
            <w:pPr>
              <w:pStyle w:val="BodyText"/>
              <w:numPr>
                <w:ilvl w:val="0"/>
                <w:numId w:val="40"/>
              </w:numPr>
              <w:spacing w:after="0"/>
              <w:rPr>
                <w:ins w:id="108" w:author="David Frazer" w:date="2022-04-14T12:49:00Z"/>
                <w:b w:val="0"/>
                <w:bCs w:val="0"/>
                <w:sz w:val="20"/>
                <w:szCs w:val="20"/>
              </w:rPr>
            </w:pPr>
            <w:ins w:id="109" w:author="David Frazer" w:date="2022-04-14T12:49:00Z">
              <w:r w:rsidRPr="00FF1F7B">
                <w:rPr>
                  <w:b w:val="0"/>
                  <w:bCs w:val="0"/>
                  <w:sz w:val="20"/>
                  <w:szCs w:val="20"/>
                </w:rPr>
                <w:t xml:space="preserve">Schedule delays were experienced due to multiple isolation periods which delayed several </w:t>
              </w:r>
              <w:r>
                <w:rPr>
                  <w:b w:val="0"/>
                  <w:bCs w:val="0"/>
                  <w:sz w:val="20"/>
                  <w:szCs w:val="20"/>
                </w:rPr>
                <w:t xml:space="preserve">opportunities for </w:t>
              </w:r>
              <w:r w:rsidRPr="00FF1F7B">
                <w:rPr>
                  <w:b w:val="0"/>
                  <w:bCs w:val="0"/>
                  <w:sz w:val="20"/>
                  <w:szCs w:val="20"/>
                </w:rPr>
                <w:t>site visits</w:t>
              </w:r>
            </w:ins>
          </w:p>
          <w:p w14:paraId="6BFBE524" w14:textId="77777777" w:rsidR="00DC1643" w:rsidRPr="00FF1F7B" w:rsidRDefault="00DC1643" w:rsidP="00DC1643">
            <w:pPr>
              <w:pStyle w:val="BodyText"/>
              <w:numPr>
                <w:ilvl w:val="0"/>
                <w:numId w:val="40"/>
              </w:numPr>
              <w:spacing w:after="0"/>
              <w:rPr>
                <w:ins w:id="110" w:author="David Frazer" w:date="2022-04-14T12:49:00Z"/>
                <w:b w:val="0"/>
                <w:bCs w:val="0"/>
                <w:sz w:val="20"/>
                <w:szCs w:val="20"/>
              </w:rPr>
            </w:pPr>
            <w:ins w:id="111" w:author="David Frazer" w:date="2022-04-14T12:49:00Z">
              <w:r w:rsidRPr="00FF1F7B">
                <w:rPr>
                  <w:b w:val="0"/>
                  <w:bCs w:val="0"/>
                  <w:sz w:val="20"/>
                  <w:szCs w:val="20"/>
                </w:rPr>
                <w:t xml:space="preserve">Hardware delivery had impacted delivery </w:t>
              </w:r>
              <w:r>
                <w:rPr>
                  <w:b w:val="0"/>
                  <w:bCs w:val="0"/>
                  <w:sz w:val="20"/>
                  <w:szCs w:val="20"/>
                </w:rPr>
                <w:t>dates were impacted</w:t>
              </w:r>
            </w:ins>
          </w:p>
          <w:p w14:paraId="39928905" w14:textId="77777777" w:rsidR="00DC1643" w:rsidRPr="00FF1F7B" w:rsidRDefault="00DC1643" w:rsidP="00DC1643">
            <w:pPr>
              <w:pStyle w:val="BodyText"/>
              <w:numPr>
                <w:ilvl w:val="0"/>
                <w:numId w:val="40"/>
              </w:numPr>
              <w:spacing w:after="0"/>
              <w:rPr>
                <w:ins w:id="112" w:author="David Frazer" w:date="2022-04-14T12:49:00Z"/>
                <w:b w:val="0"/>
                <w:bCs w:val="0"/>
                <w:sz w:val="20"/>
                <w:szCs w:val="20"/>
              </w:rPr>
            </w:pPr>
            <w:ins w:id="113" w:author="David Frazer" w:date="2022-04-14T12:49:00Z">
              <w:r>
                <w:rPr>
                  <w:b w:val="0"/>
                  <w:bCs w:val="0"/>
                  <w:sz w:val="20"/>
                  <w:szCs w:val="20"/>
                </w:rPr>
                <w:t>In-house tasks were prolonged due to the availability of resources both with ASI and Phibion</w:t>
              </w:r>
            </w:ins>
          </w:p>
          <w:p w14:paraId="793694E4" w14:textId="3F6C2C74" w:rsidR="008D198C" w:rsidRPr="008D198C" w:rsidDel="00DC1643" w:rsidRDefault="008D198C">
            <w:pPr>
              <w:pStyle w:val="BodyText"/>
              <w:numPr>
                <w:ilvl w:val="1"/>
                <w:numId w:val="40"/>
              </w:numPr>
              <w:spacing w:after="0"/>
              <w:rPr>
                <w:del w:id="114" w:author="David Frazer" w:date="2022-04-14T12:49:00Z"/>
                <w:b w:val="0"/>
                <w:bCs w:val="0"/>
                <w:sz w:val="20"/>
                <w:szCs w:val="20"/>
              </w:rPr>
              <w:pPrChange w:id="115" w:author="David Frazer" w:date="2022-04-14T08:22:00Z">
                <w:pPr>
                  <w:pStyle w:val="BodyText"/>
                  <w:spacing w:after="0"/>
                </w:pPr>
              </w:pPrChange>
            </w:pPr>
          </w:p>
          <w:p w14:paraId="4D2609A3" w14:textId="7A4D8DD6" w:rsidR="00097F2A" w:rsidRDefault="00097F2A" w:rsidP="007C6966">
            <w:pPr>
              <w:pStyle w:val="BodyText"/>
              <w:spacing w:after="0"/>
              <w:rPr>
                <w:sz w:val="20"/>
                <w:szCs w:val="20"/>
              </w:rPr>
            </w:pPr>
          </w:p>
          <w:p w14:paraId="0C4741E2" w14:textId="14E7D587" w:rsidR="00097F2A" w:rsidRDefault="00097F2A" w:rsidP="007C6966">
            <w:pPr>
              <w:pStyle w:val="BodyText"/>
              <w:spacing w:after="0"/>
              <w:rPr>
                <w:sz w:val="20"/>
                <w:szCs w:val="20"/>
              </w:rPr>
            </w:pPr>
            <w:r>
              <w:rPr>
                <w:b w:val="0"/>
                <w:bCs w:val="0"/>
                <w:i/>
                <w:iCs/>
                <w:sz w:val="20"/>
                <w:szCs w:val="20"/>
              </w:rPr>
              <w:t xml:space="preserve">Phase 1: Experimentation to verify proof-of-concept </w:t>
            </w:r>
          </w:p>
          <w:p w14:paraId="1CF75238" w14:textId="74897732"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verify use cases, </w:t>
            </w:r>
            <w:r w:rsidR="00975516">
              <w:rPr>
                <w:b w:val="0"/>
                <w:bCs w:val="0"/>
                <w:sz w:val="20"/>
                <w:szCs w:val="20"/>
              </w:rPr>
              <w:t>design,</w:t>
            </w:r>
            <w:r>
              <w:rPr>
                <w:b w:val="0"/>
                <w:bCs w:val="0"/>
                <w:sz w:val="20"/>
                <w:szCs w:val="20"/>
              </w:rPr>
              <w:t xml:space="preserve"> and scope</w:t>
            </w:r>
          </w:p>
          <w:p w14:paraId="251CC3D9" w14:textId="6F361CCF"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establish basic controls of the MudMaster </w:t>
            </w:r>
          </w:p>
          <w:p w14:paraId="09FC3022" w14:textId="58AEAD14"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verify the effect of MudMaster movement in tailings environment. </w:t>
            </w:r>
          </w:p>
          <w:p w14:paraId="678F617B" w14:textId="7CFA0E54"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characterize the scroll drive interface and data gathering from the MudMaster for control analysis. </w:t>
            </w:r>
          </w:p>
          <w:p w14:paraId="2004A155" w14:textId="04BF2533"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develop an ASI demo kit and </w:t>
            </w:r>
            <w:r w:rsidR="00975516">
              <w:rPr>
                <w:b w:val="0"/>
                <w:bCs w:val="0"/>
                <w:sz w:val="20"/>
                <w:szCs w:val="20"/>
              </w:rPr>
              <w:t>Vehicle Control Unit (VCU)</w:t>
            </w:r>
            <w:r>
              <w:rPr>
                <w:b w:val="0"/>
                <w:bCs w:val="0"/>
                <w:sz w:val="20"/>
                <w:szCs w:val="20"/>
              </w:rPr>
              <w:t xml:space="preserve"> preparations for driving the MudMaster scrolls</w:t>
            </w:r>
          </w:p>
          <w:p w14:paraId="6333C5FA" w14:textId="7E2A0843"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test the control of the MudMaster in a straight line in tailings environments. </w:t>
            </w:r>
          </w:p>
          <w:p w14:paraId="55A2335B" w14:textId="77777777" w:rsidR="00D75D8A" w:rsidRDefault="00D75D8A" w:rsidP="00097F2A">
            <w:pPr>
              <w:pStyle w:val="BodyText"/>
              <w:spacing w:after="0"/>
              <w:rPr>
                <w:i/>
                <w:iCs/>
                <w:sz w:val="20"/>
                <w:szCs w:val="20"/>
              </w:rPr>
            </w:pPr>
          </w:p>
          <w:p w14:paraId="191A444D" w14:textId="13E1B9D1" w:rsidR="00097F2A" w:rsidRDefault="00097F2A" w:rsidP="00097F2A">
            <w:pPr>
              <w:pStyle w:val="BodyText"/>
              <w:spacing w:after="0"/>
              <w:rPr>
                <w:sz w:val="20"/>
                <w:szCs w:val="20"/>
              </w:rPr>
            </w:pPr>
            <w:r>
              <w:rPr>
                <w:b w:val="0"/>
                <w:bCs w:val="0"/>
                <w:i/>
                <w:iCs/>
                <w:sz w:val="20"/>
                <w:szCs w:val="20"/>
              </w:rPr>
              <w:t>Phase 2: Experimentation to develop software (Mobius) componentry, Teleportation, and Waypoint</w:t>
            </w:r>
          </w:p>
          <w:p w14:paraId="5D43AF67" w14:textId="77777777" w:rsidR="00097F2A" w:rsidRPr="00097F2A" w:rsidRDefault="00097F2A" w:rsidP="00097F2A">
            <w:pPr>
              <w:pStyle w:val="BodyText"/>
              <w:numPr>
                <w:ilvl w:val="0"/>
                <w:numId w:val="30"/>
              </w:numPr>
              <w:spacing w:after="0"/>
              <w:rPr>
                <w:b w:val="0"/>
                <w:bCs w:val="0"/>
                <w:sz w:val="20"/>
                <w:szCs w:val="20"/>
              </w:rPr>
            </w:pPr>
            <w:r>
              <w:rPr>
                <w:b w:val="0"/>
                <w:bCs w:val="0"/>
                <w:sz w:val="20"/>
                <w:szCs w:val="20"/>
              </w:rPr>
              <w:t>Experimentation to design and develop an integrated Vehicle Automation Kit (VAK).</w:t>
            </w:r>
          </w:p>
          <w:p w14:paraId="5A4030EF" w14:textId="794FC73E" w:rsidR="00097F2A" w:rsidRPr="00097F2A" w:rsidRDefault="00097F2A" w:rsidP="00097F2A">
            <w:pPr>
              <w:pStyle w:val="BodyText"/>
              <w:numPr>
                <w:ilvl w:val="0"/>
                <w:numId w:val="30"/>
              </w:numPr>
              <w:spacing w:after="0"/>
              <w:rPr>
                <w:b w:val="0"/>
                <w:bCs w:val="0"/>
                <w:sz w:val="20"/>
                <w:szCs w:val="20"/>
              </w:rPr>
            </w:pPr>
            <w:r w:rsidRPr="00097F2A">
              <w:rPr>
                <w:b w:val="0"/>
                <w:bCs w:val="0"/>
                <w:sz w:val="20"/>
                <w:szCs w:val="20"/>
              </w:rPr>
              <w:t>Experimentation to develop Mobius</w:t>
            </w:r>
            <w:r w:rsidR="00975516">
              <w:rPr>
                <w:b w:val="0"/>
                <w:bCs w:val="0"/>
                <w:sz w:val="20"/>
                <w:szCs w:val="20"/>
              </w:rPr>
              <w:t xml:space="preserve"> (software platform)</w:t>
            </w:r>
            <w:r w:rsidRPr="00097F2A">
              <w:rPr>
                <w:b w:val="0"/>
                <w:bCs w:val="0"/>
                <w:sz w:val="20"/>
                <w:szCs w:val="20"/>
              </w:rPr>
              <w:t xml:space="preserve"> command and control with teleoperation functions and basic waypoint capability.</w:t>
            </w:r>
          </w:p>
          <w:p w14:paraId="55190BE8" w14:textId="44F86664"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establish integrated </w:t>
            </w:r>
            <w:r w:rsidRPr="00097F2A">
              <w:rPr>
                <w:b w:val="0"/>
                <w:bCs w:val="0"/>
                <w:sz w:val="20"/>
                <w:szCs w:val="20"/>
              </w:rPr>
              <w:t>safety analysis (HARA) and network infrastructure analysis.</w:t>
            </w:r>
          </w:p>
          <w:p w14:paraId="36338D96" w14:textId="6B45991A"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integrate the above 3 systems capable of autonomous control, and monitoring of the MudMaster. </w:t>
            </w:r>
          </w:p>
          <w:p w14:paraId="680F60B8" w14:textId="1629682C"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Experimental activities to develop pathfinding/following in a </w:t>
            </w:r>
            <w:r w:rsidR="00975516">
              <w:rPr>
                <w:b w:val="0"/>
                <w:bCs w:val="0"/>
                <w:sz w:val="20"/>
                <w:szCs w:val="20"/>
              </w:rPr>
              <w:t>tailing’s</w:t>
            </w:r>
            <w:r>
              <w:rPr>
                <w:b w:val="0"/>
                <w:bCs w:val="0"/>
                <w:sz w:val="20"/>
                <w:szCs w:val="20"/>
              </w:rPr>
              <w:t xml:space="preserve"> environments </w:t>
            </w:r>
          </w:p>
          <w:p w14:paraId="6F509105" w14:textId="77777777" w:rsidR="00D75D8A" w:rsidRDefault="00D75D8A" w:rsidP="00097F2A">
            <w:pPr>
              <w:pStyle w:val="BodyText"/>
              <w:spacing w:after="0"/>
              <w:rPr>
                <w:i/>
                <w:iCs/>
                <w:sz w:val="20"/>
                <w:szCs w:val="20"/>
              </w:rPr>
            </w:pPr>
          </w:p>
          <w:p w14:paraId="79EF48A6" w14:textId="4A991F3F" w:rsidR="00097F2A" w:rsidRPr="00097F2A" w:rsidRDefault="00097F2A" w:rsidP="00097F2A">
            <w:pPr>
              <w:pStyle w:val="BodyText"/>
              <w:spacing w:after="0"/>
              <w:rPr>
                <w:b w:val="0"/>
                <w:bCs w:val="0"/>
                <w:i/>
                <w:iCs/>
                <w:sz w:val="20"/>
                <w:szCs w:val="20"/>
              </w:rPr>
            </w:pPr>
            <w:r>
              <w:rPr>
                <w:b w:val="0"/>
                <w:bCs w:val="0"/>
                <w:i/>
                <w:iCs/>
                <w:sz w:val="20"/>
                <w:szCs w:val="20"/>
              </w:rPr>
              <w:t xml:space="preserve">Phase 3: Experimentation to develop a program to control the pathing, monitor the metrics of the MudMaster in real-time </w:t>
            </w:r>
          </w:p>
          <w:p w14:paraId="5CEB1AAC" w14:textId="5A1D1403"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modify the Mobius’ Area Coverage planner and function and the </w:t>
            </w:r>
            <w:r w:rsidR="00975516">
              <w:rPr>
                <w:b w:val="0"/>
                <w:bCs w:val="0"/>
                <w:sz w:val="20"/>
                <w:szCs w:val="20"/>
              </w:rPr>
              <w:t xml:space="preserve">VCU </w:t>
            </w:r>
            <w:r>
              <w:rPr>
                <w:b w:val="0"/>
                <w:bCs w:val="0"/>
                <w:sz w:val="20"/>
                <w:szCs w:val="20"/>
              </w:rPr>
              <w:t xml:space="preserve">code to allow for forward and reverse control within the planner and develop an area coverage pattern according to established best practices. </w:t>
            </w:r>
          </w:p>
          <w:p w14:paraId="7086E38B" w14:textId="7A41F6F4" w:rsidR="00097F2A" w:rsidRPr="00097F2A" w:rsidRDefault="00097F2A" w:rsidP="00097F2A">
            <w:pPr>
              <w:pStyle w:val="BodyText"/>
              <w:numPr>
                <w:ilvl w:val="0"/>
                <w:numId w:val="30"/>
              </w:numPr>
              <w:spacing w:after="0"/>
              <w:rPr>
                <w:b w:val="0"/>
                <w:bCs w:val="0"/>
                <w:sz w:val="20"/>
                <w:szCs w:val="20"/>
              </w:rPr>
            </w:pPr>
            <w:r>
              <w:rPr>
                <w:b w:val="0"/>
                <w:bCs w:val="0"/>
                <w:sz w:val="20"/>
                <w:szCs w:val="20"/>
              </w:rPr>
              <w:t>Experimental activities to establish if the above can be automated (automate the pathfinding process)</w:t>
            </w:r>
          </w:p>
          <w:p w14:paraId="4FABF151" w14:textId="388CFBE4" w:rsid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in a </w:t>
            </w:r>
            <w:r w:rsidR="00975516">
              <w:rPr>
                <w:b w:val="0"/>
                <w:bCs w:val="0"/>
                <w:sz w:val="20"/>
                <w:szCs w:val="20"/>
              </w:rPr>
              <w:t>real-world</w:t>
            </w:r>
            <w:r>
              <w:rPr>
                <w:b w:val="0"/>
                <w:bCs w:val="0"/>
                <w:sz w:val="20"/>
                <w:szCs w:val="20"/>
              </w:rPr>
              <w:t xml:space="preserve"> environment with full autonomous completion of task</w:t>
            </w:r>
            <w:r w:rsidR="00975516">
              <w:rPr>
                <w:b w:val="0"/>
                <w:bCs w:val="0"/>
                <w:sz w:val="20"/>
                <w:szCs w:val="20"/>
              </w:rPr>
              <w:t xml:space="preserve"> for full shifts over consecutive days</w:t>
            </w:r>
            <w:r>
              <w:rPr>
                <w:b w:val="0"/>
                <w:bCs w:val="0"/>
                <w:sz w:val="20"/>
                <w:szCs w:val="20"/>
              </w:rPr>
              <w:t xml:space="preserve">. </w:t>
            </w:r>
          </w:p>
          <w:p w14:paraId="420D2AA0" w14:textId="77777777" w:rsidR="007C6966" w:rsidRPr="007C6966" w:rsidRDefault="007C6966" w:rsidP="007C6966">
            <w:pPr>
              <w:pStyle w:val="Response"/>
              <w:rPr>
                <w:b w:val="0"/>
                <w:bCs w:val="0"/>
                <w:szCs w:val="20"/>
              </w:rPr>
            </w:pPr>
          </w:p>
        </w:tc>
      </w:tr>
      <w:tr w:rsidR="007C6966" w:rsidRPr="00AC15B2" w14:paraId="1968C19A"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57EC2588" w14:textId="77777777" w:rsidR="007C6966" w:rsidRPr="0047347E" w:rsidRDefault="007C6966" w:rsidP="00020384">
            <w:pPr>
              <w:pStyle w:val="Subheading"/>
              <w:rPr>
                <w:b/>
                <w:bCs/>
                <w:i/>
                <w:iCs/>
                <w:sz w:val="18"/>
                <w:szCs w:val="18"/>
              </w:rPr>
            </w:pPr>
            <w:r w:rsidRPr="0047347E">
              <w:rPr>
                <w:rFonts w:asciiTheme="majorHAnsi" w:hAnsiTheme="majorHAnsi"/>
                <w:b/>
                <w:bCs/>
              </w:rPr>
              <w:t>How did you evaluate or plan to evaluate results from your experiment?</w:t>
            </w:r>
          </w:p>
        </w:tc>
      </w:tr>
      <w:tr w:rsidR="007C6966" w:rsidRPr="00E4609E" w14:paraId="1293302E"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62D7F9B3" w14:textId="77777777" w:rsidR="007C6966" w:rsidRPr="00B80D52" w:rsidRDefault="007C6966" w:rsidP="00020384">
            <w:pPr>
              <w:pStyle w:val="Subheading"/>
              <w:jc w:val="right"/>
              <w:rPr>
                <w:b/>
                <w:bCs/>
                <w:i/>
                <w:iCs/>
                <w:sz w:val="16"/>
                <w:szCs w:val="16"/>
              </w:rPr>
            </w:pPr>
            <w:r w:rsidRPr="00B80D52">
              <w:rPr>
                <w:rFonts w:ascii="Calibri Light" w:hAnsi="Calibri Light"/>
                <w:b/>
                <w:bCs/>
                <w:i/>
                <w:iCs/>
                <w:color w:val="FF0000"/>
                <w:sz w:val="16"/>
                <w:szCs w:val="16"/>
              </w:rPr>
              <w:t>4000 Character Limit</w:t>
            </w:r>
          </w:p>
        </w:tc>
      </w:tr>
      <w:tr w:rsidR="007C6966" w:rsidRPr="00E74264" w14:paraId="69D3F67E" w14:textId="77777777" w:rsidTr="00020384">
        <w:trPr>
          <w:trHeight w:val="609"/>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7B3C5766" w14:textId="68667467" w:rsidR="00097F2A" w:rsidRPr="00E74264" w:rsidRDefault="00097F2A" w:rsidP="007C6966">
            <w:pPr>
              <w:pStyle w:val="Response"/>
              <w:rPr>
                <w:rFonts w:asciiTheme="majorHAnsi" w:hAnsiTheme="majorHAnsi" w:cstheme="majorHAnsi"/>
                <w:b w:val="0"/>
                <w:bCs w:val="0"/>
                <w:szCs w:val="20"/>
              </w:rPr>
            </w:pPr>
            <w:r w:rsidRPr="00E74264">
              <w:rPr>
                <w:rFonts w:asciiTheme="majorHAnsi" w:hAnsiTheme="majorHAnsi" w:cstheme="majorHAnsi"/>
                <w:b w:val="0"/>
                <w:bCs w:val="0"/>
                <w:szCs w:val="20"/>
              </w:rPr>
              <w:t xml:space="preserve">In </w:t>
            </w:r>
            <w:r w:rsidR="0034255F" w:rsidRPr="00E74264">
              <w:rPr>
                <w:rFonts w:asciiTheme="majorHAnsi" w:hAnsiTheme="majorHAnsi" w:cstheme="majorHAnsi"/>
                <w:b w:val="0"/>
                <w:bCs w:val="0"/>
                <w:szCs w:val="20"/>
              </w:rPr>
              <w:t>FY21, Amphitec in concert with ASI evaluated the results of phase 1 experiments. This included the following evaluations:</w:t>
            </w:r>
            <w:r w:rsidRPr="00E74264">
              <w:rPr>
                <w:rFonts w:asciiTheme="majorHAnsi" w:hAnsiTheme="majorHAnsi" w:cstheme="majorHAnsi"/>
                <w:b w:val="0"/>
                <w:bCs w:val="0"/>
                <w:szCs w:val="20"/>
              </w:rPr>
              <w:t xml:space="preserve"> </w:t>
            </w:r>
          </w:p>
          <w:p w14:paraId="714A3958" w14:textId="4786D643" w:rsidR="00097F2A" w:rsidRPr="00E74264" w:rsidRDefault="00097F2A" w:rsidP="007C6966">
            <w:pPr>
              <w:pStyle w:val="Response"/>
              <w:rPr>
                <w:rFonts w:asciiTheme="majorHAnsi" w:hAnsiTheme="majorHAnsi" w:cstheme="majorHAnsi"/>
                <w:b w:val="0"/>
                <w:bCs w:val="0"/>
                <w:szCs w:val="20"/>
              </w:rPr>
            </w:pPr>
          </w:p>
          <w:p w14:paraId="5A47C020" w14:textId="4DBF3EB7" w:rsidR="00097F2A" w:rsidRPr="00E74264" w:rsidRDefault="00097F2A" w:rsidP="00097F2A">
            <w:pPr>
              <w:rPr>
                <w:rFonts w:asciiTheme="majorHAnsi" w:hAnsiTheme="majorHAnsi" w:cstheme="majorHAnsi"/>
                <w:b w:val="0"/>
                <w:bCs w:val="0"/>
                <w:sz w:val="20"/>
                <w:szCs w:val="20"/>
              </w:rPr>
            </w:pPr>
            <w:r w:rsidRPr="00E74264">
              <w:rPr>
                <w:rFonts w:asciiTheme="majorHAnsi" w:hAnsiTheme="majorHAnsi" w:cstheme="majorHAnsi"/>
                <w:b w:val="0"/>
                <w:bCs w:val="0"/>
                <w:i/>
                <w:iCs/>
                <w:sz w:val="20"/>
                <w:szCs w:val="20"/>
              </w:rPr>
              <w:t xml:space="preserve">Phase 1: Experimentation to verify proof-of-concept </w:t>
            </w:r>
          </w:p>
          <w:p w14:paraId="3CD5C49A" w14:textId="4801538F" w:rsidR="00097F2A" w:rsidRPr="00E74264" w:rsidRDefault="00097F2A" w:rsidP="00097F2A">
            <w:pPr>
              <w:pStyle w:val="ListParagraph"/>
              <w:numPr>
                <w:ilvl w:val="0"/>
                <w:numId w:val="30"/>
              </w:numPr>
              <w:rPr>
                <w:rFonts w:asciiTheme="majorHAnsi" w:hAnsiTheme="majorHAnsi" w:cstheme="majorHAnsi"/>
                <w:b w:val="0"/>
                <w:bCs w:val="0"/>
                <w:sz w:val="20"/>
                <w:szCs w:val="20"/>
              </w:rPr>
            </w:pPr>
            <w:r w:rsidRPr="00E74264">
              <w:rPr>
                <w:rFonts w:asciiTheme="majorHAnsi" w:hAnsiTheme="majorHAnsi" w:cstheme="majorHAnsi"/>
                <w:b w:val="0"/>
                <w:bCs w:val="0"/>
                <w:sz w:val="20"/>
                <w:szCs w:val="20"/>
              </w:rPr>
              <w:t xml:space="preserve">Technical personnel installed the VAK on a skid steer vehicle for testing of the hardware and software. Metrics were recorded to establish the basic qualities that would be recorded (forward reverse straight line etc.). </w:t>
            </w:r>
            <w:r w:rsidR="00975516" w:rsidRPr="00E74264">
              <w:rPr>
                <w:rFonts w:asciiTheme="majorHAnsi" w:hAnsiTheme="majorHAnsi" w:cstheme="majorHAnsi"/>
                <w:b w:val="0"/>
                <w:bCs w:val="0"/>
                <w:sz w:val="20"/>
                <w:szCs w:val="20"/>
              </w:rPr>
              <w:t>Technical personnel also monitored the ability to refrain from increase speed beyond four km/h</w:t>
            </w:r>
          </w:p>
          <w:p w14:paraId="553AB11B" w14:textId="74CB96C8" w:rsidR="00097F2A" w:rsidRPr="00E74264" w:rsidRDefault="00097F2A" w:rsidP="00097F2A">
            <w:pPr>
              <w:pStyle w:val="ListParagraph"/>
              <w:numPr>
                <w:ilvl w:val="0"/>
                <w:numId w:val="30"/>
              </w:numPr>
              <w:rPr>
                <w:rFonts w:asciiTheme="majorHAnsi" w:hAnsiTheme="majorHAnsi" w:cstheme="majorHAnsi"/>
                <w:b w:val="0"/>
                <w:bCs w:val="0"/>
                <w:sz w:val="20"/>
                <w:szCs w:val="20"/>
              </w:rPr>
            </w:pPr>
            <w:r w:rsidRPr="00E74264">
              <w:rPr>
                <w:rFonts w:asciiTheme="majorHAnsi" w:hAnsiTheme="majorHAnsi" w:cstheme="majorHAnsi"/>
                <w:b w:val="0"/>
                <w:bCs w:val="0"/>
                <w:sz w:val="20"/>
                <w:szCs w:val="20"/>
              </w:rPr>
              <w:lastRenderedPageBreak/>
              <w:t xml:space="preserve">Vehicle performance was observed and measured using diagnostics within the VCU and visual affirmations from recorded cameras included in the VAK. </w:t>
            </w:r>
          </w:p>
          <w:p w14:paraId="1FA9B221" w14:textId="77777777" w:rsidR="007C6966" w:rsidRPr="00E74264" w:rsidRDefault="00097F2A" w:rsidP="00020384">
            <w:pPr>
              <w:pStyle w:val="ListParagraph"/>
              <w:numPr>
                <w:ilvl w:val="0"/>
                <w:numId w:val="30"/>
              </w:numPr>
              <w:rPr>
                <w:rFonts w:asciiTheme="majorHAnsi" w:hAnsiTheme="majorHAnsi" w:cstheme="majorHAnsi"/>
                <w:b w:val="0"/>
                <w:bCs w:val="0"/>
                <w:sz w:val="20"/>
                <w:szCs w:val="20"/>
              </w:rPr>
            </w:pPr>
            <w:r w:rsidRPr="00E74264">
              <w:rPr>
                <w:rFonts w:asciiTheme="majorHAnsi" w:hAnsiTheme="majorHAnsi" w:cstheme="majorHAnsi"/>
                <w:b w:val="0"/>
                <w:bCs w:val="0"/>
                <w:sz w:val="20"/>
                <w:szCs w:val="20"/>
              </w:rPr>
              <w:t xml:space="preserve">Notes were collected on considerations for additional features and performance improvements of future phases. </w:t>
            </w:r>
          </w:p>
          <w:p w14:paraId="5C80B0DB" w14:textId="77777777" w:rsidR="0034255F" w:rsidRPr="00E74264" w:rsidRDefault="0034255F" w:rsidP="0034255F">
            <w:pPr>
              <w:rPr>
                <w:rFonts w:asciiTheme="majorHAnsi" w:hAnsiTheme="majorHAnsi" w:cstheme="majorHAnsi"/>
                <w:b w:val="0"/>
                <w:bCs w:val="0"/>
                <w:sz w:val="20"/>
                <w:szCs w:val="20"/>
              </w:rPr>
            </w:pPr>
          </w:p>
          <w:p w14:paraId="2690B31A" w14:textId="6A004AA9" w:rsidR="0034255F" w:rsidRPr="00E74264" w:rsidRDefault="0034255F" w:rsidP="0034255F">
            <w:pPr>
              <w:rPr>
                <w:rFonts w:asciiTheme="majorHAnsi" w:hAnsiTheme="majorHAnsi" w:cstheme="majorHAnsi"/>
                <w:sz w:val="20"/>
                <w:szCs w:val="20"/>
              </w:rPr>
            </w:pPr>
            <w:r w:rsidRPr="00E74264">
              <w:rPr>
                <w:rFonts w:asciiTheme="majorHAnsi" w:hAnsiTheme="majorHAnsi" w:cstheme="majorHAnsi"/>
                <w:b w:val="0"/>
                <w:bCs w:val="0"/>
                <w:sz w:val="20"/>
                <w:szCs w:val="20"/>
              </w:rPr>
              <w:t xml:space="preserve">Amphitec plan on making the following evaluations in future years once phase 2 and phase 3 experimentation has been carried out: </w:t>
            </w:r>
          </w:p>
          <w:p w14:paraId="283D323A" w14:textId="77777777" w:rsidR="00FE1033" w:rsidRPr="00E74264" w:rsidRDefault="00FE1033" w:rsidP="0034255F">
            <w:pPr>
              <w:rPr>
                <w:rFonts w:asciiTheme="majorHAnsi" w:hAnsiTheme="majorHAnsi" w:cstheme="majorHAnsi"/>
                <w:b w:val="0"/>
                <w:bCs w:val="0"/>
                <w:sz w:val="20"/>
                <w:szCs w:val="20"/>
              </w:rPr>
            </w:pPr>
          </w:p>
          <w:p w14:paraId="16B2C807" w14:textId="77777777" w:rsidR="008D198C" w:rsidRDefault="0034255F" w:rsidP="00FE1033">
            <w:pPr>
              <w:pStyle w:val="BodyText"/>
              <w:spacing w:after="0"/>
              <w:rPr>
                <w:ins w:id="116" w:author="David Frazer" w:date="2022-04-14T08:25:00Z"/>
                <w:rFonts w:asciiTheme="majorHAnsi" w:hAnsiTheme="majorHAnsi" w:cstheme="majorHAnsi"/>
                <w:sz w:val="20"/>
                <w:szCs w:val="20"/>
              </w:rPr>
            </w:pPr>
            <w:r w:rsidRPr="00E74264">
              <w:rPr>
                <w:rFonts w:asciiTheme="majorHAnsi" w:hAnsiTheme="majorHAnsi" w:cstheme="majorHAnsi"/>
                <w:b w:val="0"/>
                <w:bCs w:val="0"/>
                <w:sz w:val="20"/>
                <w:szCs w:val="20"/>
                <w:highlight w:val="yellow"/>
              </w:rPr>
              <w:t>[David] – can you please confirm how you plan on evaluating the results from phase 2 (s</w:t>
            </w:r>
            <w:r w:rsidRPr="00E74264">
              <w:rPr>
                <w:rFonts w:asciiTheme="majorHAnsi" w:hAnsiTheme="majorHAnsi" w:cstheme="majorHAnsi"/>
                <w:b w:val="0"/>
                <w:bCs w:val="0"/>
                <w:i/>
                <w:iCs/>
                <w:sz w:val="20"/>
                <w:szCs w:val="20"/>
                <w:highlight w:val="yellow"/>
              </w:rPr>
              <w:t xml:space="preserve">oftware (Mobius) componentry, Teleportation, and Waypoint) </w:t>
            </w:r>
            <w:r w:rsidRPr="00E74264">
              <w:rPr>
                <w:rFonts w:asciiTheme="majorHAnsi" w:hAnsiTheme="majorHAnsi" w:cstheme="majorHAnsi"/>
                <w:b w:val="0"/>
                <w:bCs w:val="0"/>
                <w:sz w:val="20"/>
                <w:szCs w:val="20"/>
                <w:highlight w:val="yellow"/>
              </w:rPr>
              <w:t>and phase 3 (Area Coverage and Planner updates, Forward/Reverse path controls)?</w:t>
            </w:r>
            <w:r w:rsidRPr="00E74264">
              <w:rPr>
                <w:rFonts w:asciiTheme="majorHAnsi" w:hAnsiTheme="majorHAnsi" w:cstheme="majorHAnsi"/>
                <w:b w:val="0"/>
                <w:bCs w:val="0"/>
                <w:sz w:val="20"/>
                <w:szCs w:val="20"/>
              </w:rPr>
              <w:t xml:space="preserve"> </w:t>
            </w:r>
          </w:p>
          <w:p w14:paraId="02065452" w14:textId="77777777" w:rsidR="008D198C" w:rsidRDefault="008D198C" w:rsidP="00FE1033">
            <w:pPr>
              <w:pStyle w:val="BodyText"/>
              <w:spacing w:after="0"/>
              <w:rPr>
                <w:ins w:id="117" w:author="David Frazer" w:date="2022-04-14T08:25:00Z"/>
                <w:rFonts w:asciiTheme="majorHAnsi" w:hAnsiTheme="majorHAnsi" w:cstheme="majorHAnsi"/>
                <w:sz w:val="20"/>
                <w:szCs w:val="20"/>
              </w:rPr>
            </w:pPr>
          </w:p>
          <w:p w14:paraId="150E52E9" w14:textId="63B06B04" w:rsidR="0034255F" w:rsidRPr="00E74264" w:rsidRDefault="00FE1033" w:rsidP="00FE1033">
            <w:pPr>
              <w:pStyle w:val="BodyText"/>
              <w:spacing w:after="0"/>
              <w:rPr>
                <w:rFonts w:asciiTheme="majorHAnsi" w:hAnsiTheme="majorHAnsi" w:cstheme="majorHAnsi"/>
                <w:b w:val="0"/>
                <w:bCs w:val="0"/>
                <w:sz w:val="20"/>
                <w:szCs w:val="20"/>
              </w:rPr>
            </w:pPr>
            <w:r w:rsidRPr="00AF1696">
              <w:rPr>
                <w:rFonts w:asciiTheme="majorHAnsi" w:hAnsiTheme="majorHAnsi" w:cstheme="majorHAnsi"/>
                <w:sz w:val="20"/>
                <w:szCs w:val="20"/>
                <w:highlight w:val="cyan"/>
                <w:rPrChange w:id="118" w:author="David Frazer" w:date="2022-04-14T13:05:00Z">
                  <w:rPr>
                    <w:rFonts w:asciiTheme="majorHAnsi" w:hAnsiTheme="majorHAnsi" w:cstheme="majorHAnsi"/>
                    <w:sz w:val="20"/>
                    <w:szCs w:val="20"/>
                  </w:rPr>
                </w:rPrChange>
              </w:rPr>
              <w:t>(</w:t>
            </w:r>
            <w:r w:rsidRPr="00AF1696">
              <w:rPr>
                <w:rFonts w:asciiTheme="majorHAnsi" w:hAnsiTheme="majorHAnsi" w:cstheme="majorHAnsi"/>
                <w:i/>
                <w:iCs/>
                <w:sz w:val="20"/>
                <w:szCs w:val="20"/>
                <w:highlight w:val="cyan"/>
                <w:rPrChange w:id="119" w:author="David Frazer" w:date="2022-04-14T13:05:00Z">
                  <w:rPr>
                    <w:rFonts w:asciiTheme="majorHAnsi" w:hAnsiTheme="majorHAnsi" w:cstheme="majorHAnsi"/>
                    <w:i/>
                    <w:iCs/>
                    <w:sz w:val="20"/>
                    <w:szCs w:val="20"/>
                  </w:rPr>
                </w:rPrChange>
              </w:rPr>
              <w:t xml:space="preserve">If you cannot provide this information, we will state that </w:t>
            </w:r>
            <w:r w:rsidRPr="00AF1696">
              <w:rPr>
                <w:rFonts w:asciiTheme="majorHAnsi" w:hAnsiTheme="majorHAnsi" w:cstheme="majorHAnsi"/>
                <w:i/>
                <w:iCs/>
                <w:sz w:val="20"/>
                <w:szCs w:val="20"/>
                <w:highlight w:val="cyan"/>
                <w:u w:val="single"/>
                <w:rPrChange w:id="120" w:author="David Frazer" w:date="2022-04-14T13:05:00Z">
                  <w:rPr>
                    <w:rFonts w:asciiTheme="majorHAnsi" w:hAnsiTheme="majorHAnsi" w:cstheme="majorHAnsi"/>
                    <w:i/>
                    <w:iCs/>
                    <w:sz w:val="20"/>
                    <w:szCs w:val="20"/>
                  </w:rPr>
                </w:rPrChange>
              </w:rPr>
              <w:t>future evaluations will be made</w:t>
            </w:r>
            <w:r w:rsidRPr="00AF1696">
              <w:rPr>
                <w:rFonts w:asciiTheme="majorHAnsi" w:hAnsiTheme="majorHAnsi" w:cstheme="majorHAnsi"/>
                <w:i/>
                <w:iCs/>
                <w:sz w:val="20"/>
                <w:szCs w:val="20"/>
                <w:highlight w:val="cyan"/>
                <w:rPrChange w:id="121" w:author="David Frazer" w:date="2022-04-14T13:05:00Z">
                  <w:rPr>
                    <w:rFonts w:asciiTheme="majorHAnsi" w:hAnsiTheme="majorHAnsi" w:cstheme="majorHAnsi"/>
                    <w:i/>
                    <w:iCs/>
                    <w:sz w:val="20"/>
                    <w:szCs w:val="20"/>
                  </w:rPr>
                </w:rPrChange>
              </w:rPr>
              <w:t>.</w:t>
            </w:r>
            <w:r w:rsidRPr="00AF1696">
              <w:rPr>
                <w:rFonts w:asciiTheme="majorHAnsi" w:hAnsiTheme="majorHAnsi" w:cstheme="majorHAnsi"/>
                <w:sz w:val="20"/>
                <w:szCs w:val="20"/>
                <w:highlight w:val="cyan"/>
                <w:rPrChange w:id="122" w:author="David Frazer" w:date="2022-04-14T13:05:00Z">
                  <w:rPr>
                    <w:rFonts w:asciiTheme="majorHAnsi" w:hAnsiTheme="majorHAnsi" w:cstheme="majorHAnsi"/>
                    <w:sz w:val="20"/>
                    <w:szCs w:val="20"/>
                  </w:rPr>
                </w:rPrChange>
              </w:rPr>
              <w:t>)</w:t>
            </w:r>
          </w:p>
          <w:p w14:paraId="6D6C2BA9" w14:textId="3135F235" w:rsidR="0034255F" w:rsidRPr="00E74264" w:rsidRDefault="0034255F" w:rsidP="00FE1033">
            <w:pPr>
              <w:rPr>
                <w:rFonts w:asciiTheme="majorHAnsi" w:hAnsiTheme="majorHAnsi" w:cstheme="majorHAnsi"/>
                <w:b w:val="0"/>
                <w:bCs w:val="0"/>
                <w:sz w:val="20"/>
                <w:szCs w:val="20"/>
              </w:rPr>
            </w:pPr>
          </w:p>
        </w:tc>
      </w:tr>
      <w:tr w:rsidR="007C6966" w:rsidRPr="00AC15B2" w14:paraId="4AD05E30"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03A4229C" w14:textId="77777777" w:rsidR="007C6966" w:rsidRPr="0047347E" w:rsidRDefault="007C6966" w:rsidP="00020384">
            <w:pPr>
              <w:pStyle w:val="Subheading"/>
              <w:rPr>
                <w:rFonts w:asciiTheme="majorHAnsi" w:hAnsiTheme="majorHAnsi"/>
                <w:b/>
                <w:bCs/>
              </w:rPr>
            </w:pPr>
            <w:r w:rsidRPr="0047347E">
              <w:rPr>
                <w:rFonts w:asciiTheme="majorHAnsi" w:hAnsiTheme="majorHAnsi"/>
                <w:b/>
                <w:bCs/>
              </w:rPr>
              <w:lastRenderedPageBreak/>
              <w:t>If you reached conclusions from your experiments in the selected income period, describe those conclusions.</w:t>
            </w:r>
          </w:p>
        </w:tc>
      </w:tr>
      <w:tr w:rsidR="007C6966" w:rsidRPr="00E4609E" w14:paraId="2090FC00"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36BA3506" w14:textId="77777777" w:rsidR="007C6966" w:rsidRPr="00B80D52" w:rsidRDefault="007C6966" w:rsidP="00020384">
            <w:pPr>
              <w:pStyle w:val="Subheading"/>
              <w:jc w:val="right"/>
              <w:rPr>
                <w:b/>
                <w:bCs/>
                <w:i/>
                <w:iCs/>
                <w:sz w:val="16"/>
                <w:szCs w:val="16"/>
              </w:rPr>
            </w:pPr>
            <w:r w:rsidRPr="00B80D52">
              <w:rPr>
                <w:rFonts w:ascii="Calibri Light" w:hAnsi="Calibri Light"/>
                <w:b/>
                <w:bCs/>
                <w:i/>
                <w:iCs/>
                <w:color w:val="FF0000"/>
                <w:sz w:val="16"/>
                <w:szCs w:val="16"/>
              </w:rPr>
              <w:t>4000 Character Limit</w:t>
            </w:r>
          </w:p>
        </w:tc>
      </w:tr>
      <w:tr w:rsidR="007C6966" w:rsidRPr="00523D11" w14:paraId="6D2C88DF" w14:textId="77777777" w:rsidTr="00020384">
        <w:trPr>
          <w:trHeight w:val="609"/>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0B8DF3BE" w14:textId="77777777" w:rsidR="007C6966" w:rsidRDefault="00097F2A" w:rsidP="00020384">
            <w:pPr>
              <w:pStyle w:val="Response"/>
            </w:pPr>
            <w:r>
              <w:rPr>
                <w:b w:val="0"/>
                <w:bCs w:val="0"/>
              </w:rPr>
              <w:t xml:space="preserve">At the conclusion of FY21 Amphitec was able to generate substantial new knowledge regarding the autonomous control of the MudMaster. Only phase 1 experimental activities were able to be undertaken, requiring further experiments to be undertaken in subsequent years. </w:t>
            </w:r>
          </w:p>
          <w:p w14:paraId="44A82271" w14:textId="77777777" w:rsidR="00097F2A" w:rsidRDefault="00097F2A" w:rsidP="00020384">
            <w:pPr>
              <w:pStyle w:val="Response"/>
            </w:pPr>
          </w:p>
          <w:p w14:paraId="336D9C80" w14:textId="1E672CDD" w:rsidR="00097F2A" w:rsidRDefault="00097F2A" w:rsidP="00020384">
            <w:pPr>
              <w:pStyle w:val="Response"/>
            </w:pPr>
            <w:r>
              <w:rPr>
                <w:b w:val="0"/>
                <w:bCs w:val="0"/>
              </w:rPr>
              <w:t xml:space="preserve">Based on </w:t>
            </w:r>
            <w:r w:rsidR="0034255F">
              <w:rPr>
                <w:b w:val="0"/>
                <w:bCs w:val="0"/>
              </w:rPr>
              <w:t xml:space="preserve">experimental activities </w:t>
            </w:r>
            <w:r>
              <w:rPr>
                <w:b w:val="0"/>
                <w:bCs w:val="0"/>
              </w:rPr>
              <w:t xml:space="preserve">undertaken thus far, Amphitec have made the </w:t>
            </w:r>
            <w:commentRangeStart w:id="123"/>
            <w:commentRangeStart w:id="124"/>
            <w:r>
              <w:rPr>
                <w:b w:val="0"/>
                <w:bCs w:val="0"/>
              </w:rPr>
              <w:t>following conclusions</w:t>
            </w:r>
            <w:commentRangeEnd w:id="123"/>
            <w:r w:rsidR="00975516">
              <w:rPr>
                <w:rStyle w:val="CommentReference"/>
                <w:rFonts w:asciiTheme="minorHAnsi" w:hAnsiTheme="minorHAnsi"/>
                <w:b w:val="0"/>
                <w:bCs w:val="0"/>
              </w:rPr>
              <w:commentReference w:id="123"/>
            </w:r>
            <w:commentRangeEnd w:id="124"/>
            <w:r w:rsidR="005C2E5D">
              <w:rPr>
                <w:rStyle w:val="CommentReference"/>
                <w:rFonts w:asciiTheme="minorHAnsi" w:hAnsiTheme="minorHAnsi"/>
                <w:b w:val="0"/>
                <w:bCs w:val="0"/>
              </w:rPr>
              <w:commentReference w:id="124"/>
            </w:r>
            <w:r>
              <w:rPr>
                <w:b w:val="0"/>
                <w:bCs w:val="0"/>
              </w:rPr>
              <w:t xml:space="preserve">: </w:t>
            </w:r>
          </w:p>
          <w:p w14:paraId="51B79050" w14:textId="7EF83028" w:rsidR="00097F2A" w:rsidRPr="00097F2A" w:rsidRDefault="00097F2A" w:rsidP="00097F2A">
            <w:pPr>
              <w:pStyle w:val="Response"/>
              <w:numPr>
                <w:ilvl w:val="0"/>
                <w:numId w:val="30"/>
              </w:numPr>
              <w:rPr>
                <w:b w:val="0"/>
                <w:bCs w:val="0"/>
              </w:rPr>
            </w:pPr>
            <w:r>
              <w:rPr>
                <w:b w:val="0"/>
                <w:bCs w:val="0"/>
              </w:rPr>
              <w:t xml:space="preserve">Technical personnel demonstrated the ability </w:t>
            </w:r>
            <w:r w:rsidR="00975516">
              <w:rPr>
                <w:b w:val="0"/>
                <w:bCs w:val="0"/>
              </w:rPr>
              <w:t>t</w:t>
            </w:r>
            <w:r>
              <w:rPr>
                <w:b w:val="0"/>
                <w:bCs w:val="0"/>
              </w:rPr>
              <w:t xml:space="preserve">o perform autonomous </w:t>
            </w:r>
            <w:r w:rsidR="008257C8">
              <w:rPr>
                <w:b w:val="0"/>
                <w:bCs w:val="0"/>
              </w:rPr>
              <w:t>straight-line</w:t>
            </w:r>
            <w:r>
              <w:rPr>
                <w:b w:val="0"/>
                <w:bCs w:val="0"/>
              </w:rPr>
              <w:t xml:space="preserve"> travel on the skid steer vehicle.</w:t>
            </w:r>
            <w:r w:rsidR="00975516">
              <w:rPr>
                <w:b w:val="0"/>
                <w:bCs w:val="0"/>
              </w:rPr>
              <w:t xml:space="preserve"> Based on this experimentation was advanced</w:t>
            </w:r>
          </w:p>
          <w:p w14:paraId="2028E9FF" w14:textId="7ECD0A3F" w:rsidR="00097F2A" w:rsidRPr="00097F2A" w:rsidRDefault="00097F2A" w:rsidP="00097F2A">
            <w:pPr>
              <w:pStyle w:val="Response"/>
              <w:numPr>
                <w:ilvl w:val="0"/>
                <w:numId w:val="30"/>
              </w:numPr>
              <w:rPr>
                <w:b w:val="0"/>
                <w:bCs w:val="0"/>
              </w:rPr>
            </w:pPr>
            <w:r>
              <w:rPr>
                <w:b w:val="0"/>
                <w:bCs w:val="0"/>
              </w:rPr>
              <w:t xml:space="preserve">The autonomous hardware and software were held as capable of integration with the MudMaster design and framework. </w:t>
            </w:r>
          </w:p>
          <w:p w14:paraId="2142DEEA" w14:textId="7D8725D5" w:rsidR="00097F2A" w:rsidRPr="00097F2A" w:rsidRDefault="00097F2A" w:rsidP="00097F2A">
            <w:pPr>
              <w:pStyle w:val="Response"/>
              <w:numPr>
                <w:ilvl w:val="0"/>
                <w:numId w:val="30"/>
              </w:numPr>
              <w:rPr>
                <w:b w:val="0"/>
                <w:bCs w:val="0"/>
              </w:rPr>
            </w:pPr>
            <w:r w:rsidRPr="00097F2A">
              <w:rPr>
                <w:b w:val="0"/>
                <w:bCs w:val="0"/>
              </w:rPr>
              <w:t>The vehicle was able to follow a straight line while traveling forward very easily. The maximum off</w:t>
            </w:r>
            <w:r w:rsidRPr="00097F2A">
              <w:t xml:space="preserve"> </w:t>
            </w:r>
            <w:r w:rsidRPr="00097F2A">
              <w:rPr>
                <w:b w:val="0"/>
                <w:bCs w:val="0"/>
              </w:rPr>
              <w:t>path error</w:t>
            </w:r>
            <w:r w:rsidRPr="00097F2A">
              <w:t xml:space="preserve"> </w:t>
            </w:r>
            <w:r w:rsidRPr="00097F2A">
              <w:rPr>
                <w:b w:val="0"/>
                <w:bCs w:val="0"/>
              </w:rPr>
              <w:t>while moving forward while following a straight line was about 0.25m. When the vehicle attempted to</w:t>
            </w:r>
            <w:r w:rsidRPr="00097F2A">
              <w:t xml:space="preserve"> </w:t>
            </w:r>
            <w:r w:rsidRPr="00097F2A">
              <w:rPr>
                <w:b w:val="0"/>
                <w:bCs w:val="0"/>
              </w:rPr>
              <w:t>follow the ‘s’ curve at the end of the forward path, it could not track back to the path. Eventually it got an</w:t>
            </w:r>
            <w:r w:rsidRPr="00097F2A">
              <w:t xml:space="preserve"> </w:t>
            </w:r>
            <w:r w:rsidRPr="00097F2A">
              <w:rPr>
                <w:b w:val="0"/>
                <w:bCs w:val="0"/>
              </w:rPr>
              <w:t>“off path” error indicating that the vehicle was more than the configured maximum off path error from the</w:t>
            </w:r>
            <w:r w:rsidRPr="00097F2A">
              <w:t xml:space="preserve"> </w:t>
            </w:r>
            <w:r w:rsidRPr="00097F2A">
              <w:rPr>
                <w:b w:val="0"/>
                <w:bCs w:val="0"/>
              </w:rPr>
              <w:t>path. It</w:t>
            </w:r>
            <w:r w:rsidRPr="00097F2A">
              <w:t xml:space="preserve"> </w:t>
            </w:r>
            <w:r w:rsidRPr="00097F2A">
              <w:rPr>
                <w:b w:val="0"/>
                <w:bCs w:val="0"/>
              </w:rPr>
              <w:t>was noted that an ideal value for the maximum off path error for future phases would be less than 2m.</w:t>
            </w:r>
            <w:r>
              <w:t xml:space="preserve"> </w:t>
            </w:r>
            <w:r w:rsidRPr="00097F2A">
              <w:rPr>
                <w:b w:val="0"/>
                <w:bCs w:val="0"/>
              </w:rPr>
              <w:t>The control of the vehicle during this reversal was not stable. The</w:t>
            </w:r>
            <w:r w:rsidRPr="00097F2A">
              <w:t xml:space="preserve"> </w:t>
            </w:r>
            <w:r w:rsidRPr="00097F2A">
              <w:rPr>
                <w:b w:val="0"/>
                <w:bCs w:val="0"/>
              </w:rPr>
              <w:t>vehicle would overshoot to either side of the path by up to 2m at times. It is unlikely that this was solely</w:t>
            </w:r>
            <w:r w:rsidRPr="00097F2A">
              <w:t xml:space="preserve"> </w:t>
            </w:r>
            <w:r w:rsidRPr="00097F2A">
              <w:rPr>
                <w:b w:val="0"/>
                <w:bCs w:val="0"/>
              </w:rPr>
              <w:t>because of material.</w:t>
            </w:r>
            <w:r>
              <w:t xml:space="preserve"> </w:t>
            </w:r>
            <w:r w:rsidRPr="00097F2A">
              <w:rPr>
                <w:b w:val="0"/>
                <w:bCs w:val="0"/>
              </w:rPr>
              <w:t>It indicates that there is likely a software issue</w:t>
            </w:r>
            <w:r>
              <w:rPr>
                <w:b w:val="0"/>
                <w:bCs w:val="0"/>
              </w:rPr>
              <w:t xml:space="preserve"> </w:t>
            </w:r>
            <w:r w:rsidRPr="00097F2A">
              <w:rPr>
                <w:b w:val="0"/>
                <w:bCs w:val="0"/>
              </w:rPr>
              <w:t xml:space="preserve">that </w:t>
            </w:r>
            <w:r>
              <w:rPr>
                <w:b w:val="0"/>
                <w:bCs w:val="0"/>
              </w:rPr>
              <w:t>technical personnel</w:t>
            </w:r>
            <w:r w:rsidRPr="00097F2A">
              <w:rPr>
                <w:b w:val="0"/>
                <w:bCs w:val="0"/>
              </w:rPr>
              <w:t xml:space="preserve"> still </w:t>
            </w:r>
            <w:r w:rsidR="008257C8" w:rsidRPr="00097F2A">
              <w:rPr>
                <w:b w:val="0"/>
                <w:bCs w:val="0"/>
              </w:rPr>
              <w:t>need</w:t>
            </w:r>
            <w:r w:rsidRPr="00097F2A">
              <w:rPr>
                <w:b w:val="0"/>
                <w:bCs w:val="0"/>
              </w:rPr>
              <w:t xml:space="preserve"> to address or that the dynamics of the system are such that forward operations are</w:t>
            </w:r>
            <w:r>
              <w:rPr>
                <w:b w:val="0"/>
                <w:bCs w:val="0"/>
              </w:rPr>
              <w:t xml:space="preserve"> </w:t>
            </w:r>
            <w:r w:rsidRPr="00097F2A">
              <w:rPr>
                <w:b w:val="0"/>
                <w:bCs w:val="0"/>
              </w:rPr>
              <w:t>more stable than reverse.</w:t>
            </w:r>
          </w:p>
          <w:p w14:paraId="7EDFBDB7" w14:textId="2FE23B96" w:rsidR="00097F2A" w:rsidRPr="00097F2A" w:rsidRDefault="00097F2A" w:rsidP="00097F2A">
            <w:pPr>
              <w:pStyle w:val="Response"/>
              <w:numPr>
                <w:ilvl w:val="0"/>
                <w:numId w:val="30"/>
              </w:numPr>
              <w:rPr>
                <w:b w:val="0"/>
                <w:bCs w:val="0"/>
              </w:rPr>
            </w:pPr>
            <w:r>
              <w:rPr>
                <w:b w:val="0"/>
                <w:bCs w:val="0"/>
              </w:rPr>
              <w:t xml:space="preserve">Technical personnel also identified that there were serious </w:t>
            </w:r>
            <w:r w:rsidR="00482B0F">
              <w:rPr>
                <w:b w:val="0"/>
                <w:bCs w:val="0"/>
              </w:rPr>
              <w:t>defects</w:t>
            </w:r>
            <w:r>
              <w:rPr>
                <w:b w:val="0"/>
                <w:bCs w:val="0"/>
              </w:rPr>
              <w:t xml:space="preserve"> relating to the autonomous joystick operation and the velocity of the MudMaster, with frequent errors between the joystick</w:t>
            </w:r>
            <w:r w:rsidR="00482B0F">
              <w:rPr>
                <w:b w:val="0"/>
                <w:bCs w:val="0"/>
              </w:rPr>
              <w:t xml:space="preserve"> attempted velocity</w:t>
            </w:r>
            <w:r>
              <w:rPr>
                <w:b w:val="0"/>
                <w:bCs w:val="0"/>
              </w:rPr>
              <w:t xml:space="preserve"> and the actual vehicle velocity. It was concluded that better mapping of joystick percentages to curvatures and scroll velocities were required.</w:t>
            </w:r>
          </w:p>
          <w:p w14:paraId="6318BD81" w14:textId="77777777" w:rsidR="00097F2A" w:rsidRPr="00097F2A" w:rsidRDefault="00097F2A" w:rsidP="00097F2A">
            <w:pPr>
              <w:pStyle w:val="Response"/>
              <w:numPr>
                <w:ilvl w:val="0"/>
                <w:numId w:val="30"/>
              </w:numPr>
              <w:rPr>
                <w:b w:val="0"/>
                <w:bCs w:val="0"/>
              </w:rPr>
            </w:pPr>
            <w:r>
              <w:rPr>
                <w:b w:val="0"/>
                <w:bCs w:val="0"/>
              </w:rPr>
              <w:t xml:space="preserve">It was also concluded that crabbing (unintentional sideways movement caused by slippage) has the potential to cause </w:t>
            </w:r>
            <w:commentRangeStart w:id="125"/>
            <w:commentRangeStart w:id="126"/>
            <w:r>
              <w:rPr>
                <w:b w:val="0"/>
                <w:bCs w:val="0"/>
              </w:rPr>
              <w:t xml:space="preserve">localization </w:t>
            </w:r>
            <w:commentRangeEnd w:id="125"/>
            <w:r>
              <w:rPr>
                <w:rStyle w:val="CommentReference"/>
                <w:rFonts w:asciiTheme="minorHAnsi" w:hAnsiTheme="minorHAnsi"/>
                <w:b w:val="0"/>
                <w:bCs w:val="0"/>
              </w:rPr>
              <w:commentReference w:id="125"/>
            </w:r>
            <w:commentRangeEnd w:id="126"/>
            <w:r w:rsidR="005C2E5D">
              <w:rPr>
                <w:rStyle w:val="CommentReference"/>
                <w:rFonts w:asciiTheme="minorHAnsi" w:hAnsiTheme="minorHAnsi"/>
                <w:b w:val="0"/>
                <w:bCs w:val="0"/>
              </w:rPr>
              <w:commentReference w:id="126"/>
            </w:r>
            <w:r>
              <w:rPr>
                <w:b w:val="0"/>
                <w:bCs w:val="0"/>
              </w:rPr>
              <w:t>issues.</w:t>
            </w:r>
          </w:p>
          <w:p w14:paraId="565C0F9E" w14:textId="77777777" w:rsidR="00097F2A" w:rsidRDefault="00097F2A" w:rsidP="00097F2A">
            <w:pPr>
              <w:pStyle w:val="Response"/>
            </w:pPr>
          </w:p>
          <w:p w14:paraId="762F2DBC" w14:textId="77777777" w:rsidR="00097F2A" w:rsidRDefault="00097F2A" w:rsidP="00097F2A">
            <w:pPr>
              <w:pStyle w:val="Response"/>
            </w:pPr>
            <w:r>
              <w:rPr>
                <w:b w:val="0"/>
                <w:bCs w:val="0"/>
              </w:rPr>
              <w:t xml:space="preserve">At the conclusion of FY21, technical personnel identified that there were improvements that were required to be made on phase 1 experiments prior to progression to phase 2 activities. There is still substantial experimentation that is required to be undertaken </w:t>
            </w:r>
            <w:r w:rsidR="0034255F">
              <w:rPr>
                <w:b w:val="0"/>
                <w:bCs w:val="0"/>
              </w:rPr>
              <w:t xml:space="preserve">before logical conclusions can be made to validate or invalidate the initial hypothesis. Accordingly, further investigations and experimentation will continue in FY22. </w:t>
            </w:r>
            <w:r>
              <w:rPr>
                <w:b w:val="0"/>
                <w:bCs w:val="0"/>
              </w:rPr>
              <w:t xml:space="preserve"> </w:t>
            </w:r>
          </w:p>
          <w:p w14:paraId="77F42B42" w14:textId="6A270672" w:rsidR="00FE1033" w:rsidRPr="00523D11" w:rsidRDefault="00FE1033" w:rsidP="008257C8">
            <w:pPr>
              <w:pStyle w:val="BodyText"/>
              <w:spacing w:after="0"/>
              <w:rPr>
                <w:b w:val="0"/>
                <w:bCs w:val="0"/>
              </w:rPr>
            </w:pPr>
          </w:p>
        </w:tc>
      </w:tr>
    </w:tbl>
    <w:p w14:paraId="608BC3A1" w14:textId="77777777" w:rsidR="007C6966" w:rsidRDefault="007C6966" w:rsidP="007C6966">
      <w:pPr>
        <w:rPr>
          <w:b/>
          <w:bCs/>
          <w:sz w:val="20"/>
        </w:rPr>
      </w:pPr>
    </w:p>
    <w:tbl>
      <w:tblPr>
        <w:tblStyle w:val="GridTable1Light-Accent3"/>
        <w:tblW w:w="5000" w:type="pct"/>
        <w:tblLook w:val="04A0" w:firstRow="1" w:lastRow="0" w:firstColumn="1" w:lastColumn="0" w:noHBand="0" w:noVBand="1"/>
      </w:tblPr>
      <w:tblGrid>
        <w:gridCol w:w="540"/>
        <w:gridCol w:w="7280"/>
        <w:gridCol w:w="1926"/>
      </w:tblGrid>
      <w:tr w:rsidR="007C6966" w:rsidRPr="009F7D8C" w14:paraId="6E62D4AB" w14:textId="77777777" w:rsidTr="0002038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000" w:type="pct"/>
            <w:gridSpan w:val="3"/>
          </w:tcPr>
          <w:p w14:paraId="6CDCD1A0" w14:textId="77777777" w:rsidR="007C6966" w:rsidRPr="009D61E9" w:rsidRDefault="007C6966" w:rsidP="00020384">
            <w:pPr>
              <w:pStyle w:val="Heading3"/>
              <w:outlineLvl w:val="2"/>
            </w:pPr>
            <w:bookmarkStart w:id="127" w:name="_Toc100739529"/>
            <w:r w:rsidRPr="009D61E9">
              <w:t xml:space="preserve">Supporting </w:t>
            </w:r>
            <w:proofErr w:type="gramStart"/>
            <w:r w:rsidRPr="009D61E9">
              <w:t>documentation</w:t>
            </w:r>
            <w:proofErr w:type="gramEnd"/>
            <w:r w:rsidRPr="009D61E9">
              <w:t xml:space="preserve"> the company kept about this core activity</w:t>
            </w:r>
            <w:bookmarkEnd w:id="127"/>
          </w:p>
        </w:tc>
      </w:tr>
      <w:tr w:rsidR="007C6966" w:rsidRPr="009F7D8C" w14:paraId="4E595087" w14:textId="77777777" w:rsidTr="00020384">
        <w:trPr>
          <w:trHeight w:val="1665"/>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auto"/>
          </w:tcPr>
          <w:p w14:paraId="6085938A" w14:textId="77777777" w:rsidR="007C6966" w:rsidRPr="0089649C" w:rsidRDefault="007C6966" w:rsidP="00020384">
            <w:pPr>
              <w:pStyle w:val="Subheading"/>
              <w:rPr>
                <w:b/>
                <w:bCs/>
                <w:i/>
                <w:iCs/>
                <w:sz w:val="16"/>
                <w:szCs w:val="16"/>
              </w:rPr>
            </w:pPr>
            <w:r w:rsidRPr="0089649C">
              <w:rPr>
                <w:i/>
                <w:iCs/>
                <w:sz w:val="16"/>
                <w:szCs w:val="16"/>
              </w:rPr>
              <w:t>Evidence needs to show how you conduct or plan to conduct core R&amp;D activities:</w:t>
            </w:r>
          </w:p>
          <w:p w14:paraId="7F79F2DD" w14:textId="77777777" w:rsidR="007C6966" w:rsidRDefault="007C6966" w:rsidP="007C6966">
            <w:pPr>
              <w:pStyle w:val="Subheading"/>
              <w:numPr>
                <w:ilvl w:val="0"/>
                <w:numId w:val="30"/>
              </w:numPr>
              <w:spacing w:before="0" w:after="0"/>
              <w:ind w:left="600" w:hanging="283"/>
              <w:rPr>
                <w:b/>
                <w:bCs/>
                <w:i/>
                <w:iCs/>
                <w:sz w:val="16"/>
                <w:szCs w:val="16"/>
              </w:rPr>
            </w:pPr>
            <w:r w:rsidRPr="0089649C">
              <w:rPr>
                <w:i/>
                <w:iCs/>
                <w:sz w:val="16"/>
                <w:szCs w:val="16"/>
              </w:rPr>
              <w:t>That are based on principles of established science</w:t>
            </w:r>
          </w:p>
          <w:p w14:paraId="04671168" w14:textId="77777777" w:rsidR="007C6966" w:rsidRPr="00F62DD1" w:rsidRDefault="007C6966" w:rsidP="007C6966">
            <w:pPr>
              <w:pStyle w:val="Subheading"/>
              <w:numPr>
                <w:ilvl w:val="0"/>
                <w:numId w:val="30"/>
              </w:numPr>
              <w:spacing w:before="0" w:after="0"/>
              <w:ind w:left="600" w:hanging="283"/>
              <w:rPr>
                <w:b/>
                <w:bCs/>
                <w:i/>
                <w:iCs/>
                <w:sz w:val="16"/>
                <w:szCs w:val="16"/>
              </w:rPr>
            </w:pPr>
            <w:r w:rsidRPr="0089649C">
              <w:rPr>
                <w:i/>
                <w:iCs/>
                <w:sz w:val="16"/>
                <w:szCs w:val="16"/>
              </w:rPr>
              <w:t>For the purpose to generate new knowledge</w:t>
            </w:r>
          </w:p>
          <w:p w14:paraId="011385D9" w14:textId="77777777" w:rsidR="007C6966" w:rsidRPr="0089649C" w:rsidRDefault="007C6966" w:rsidP="007C6966">
            <w:pPr>
              <w:pStyle w:val="Subheading"/>
              <w:numPr>
                <w:ilvl w:val="0"/>
                <w:numId w:val="30"/>
              </w:numPr>
              <w:spacing w:before="0" w:after="0"/>
              <w:ind w:left="600" w:hanging="283"/>
              <w:rPr>
                <w:b/>
                <w:bCs/>
                <w:i/>
                <w:iCs/>
                <w:sz w:val="16"/>
                <w:szCs w:val="16"/>
              </w:rPr>
            </w:pPr>
            <w:r w:rsidRPr="0089649C">
              <w:rPr>
                <w:i/>
                <w:iCs/>
                <w:sz w:val="16"/>
                <w:szCs w:val="16"/>
              </w:rPr>
              <w:t xml:space="preserve">Whose outcome cannot be known or determined in advance </w:t>
            </w:r>
            <w:proofErr w:type="gramStart"/>
            <w:r w:rsidRPr="0089649C">
              <w:rPr>
                <w:i/>
                <w:iCs/>
                <w:sz w:val="16"/>
                <w:szCs w:val="16"/>
              </w:rPr>
              <w:t>on the basis of</w:t>
            </w:r>
            <w:proofErr w:type="gramEnd"/>
            <w:r w:rsidRPr="0089649C">
              <w:rPr>
                <w:i/>
                <w:iCs/>
                <w:sz w:val="16"/>
                <w:szCs w:val="16"/>
              </w:rPr>
              <w:t xml:space="preserve"> current knowledge, information or experience worldwide</w:t>
            </w:r>
          </w:p>
          <w:p w14:paraId="650278BF" w14:textId="77777777" w:rsidR="007C6966" w:rsidRPr="0089649C" w:rsidRDefault="007C6966" w:rsidP="007C6966">
            <w:pPr>
              <w:pStyle w:val="Subheading"/>
              <w:numPr>
                <w:ilvl w:val="0"/>
                <w:numId w:val="30"/>
              </w:numPr>
              <w:spacing w:before="0" w:after="0"/>
              <w:ind w:left="600" w:hanging="283"/>
              <w:rPr>
                <w:b/>
                <w:bCs/>
                <w:i/>
                <w:iCs/>
                <w:sz w:val="16"/>
                <w:szCs w:val="16"/>
              </w:rPr>
            </w:pPr>
            <w:r w:rsidRPr="0089649C">
              <w:rPr>
                <w:i/>
                <w:iCs/>
                <w:sz w:val="16"/>
                <w:szCs w:val="16"/>
              </w:rPr>
              <w:t xml:space="preserve">Whose outcome can only be determined by applying a systematic progression of work – hypothesis, experiment, </w:t>
            </w:r>
            <w:proofErr w:type="gramStart"/>
            <w:r w:rsidRPr="0089649C">
              <w:rPr>
                <w:i/>
                <w:iCs/>
                <w:sz w:val="16"/>
                <w:szCs w:val="16"/>
              </w:rPr>
              <w:t>observation</w:t>
            </w:r>
            <w:proofErr w:type="gramEnd"/>
            <w:r w:rsidRPr="0089649C">
              <w:rPr>
                <w:i/>
                <w:iCs/>
                <w:sz w:val="16"/>
                <w:szCs w:val="16"/>
              </w:rPr>
              <w:t xml:space="preserve"> and evaluation, leading to logical conclusions</w:t>
            </w:r>
          </w:p>
          <w:p w14:paraId="2ADF29F4" w14:textId="77777777" w:rsidR="007C6966" w:rsidRPr="0089649C" w:rsidRDefault="007C6966" w:rsidP="007C6966">
            <w:pPr>
              <w:pStyle w:val="Subheading"/>
              <w:numPr>
                <w:ilvl w:val="0"/>
                <w:numId w:val="30"/>
              </w:numPr>
              <w:spacing w:before="0" w:after="0"/>
              <w:ind w:left="600" w:hanging="283"/>
              <w:rPr>
                <w:b/>
                <w:bCs/>
                <w:i/>
                <w:iCs/>
                <w:sz w:val="16"/>
                <w:szCs w:val="16"/>
              </w:rPr>
            </w:pPr>
            <w:r w:rsidRPr="0089649C">
              <w:rPr>
                <w:i/>
                <w:iCs/>
                <w:sz w:val="16"/>
                <w:szCs w:val="16"/>
              </w:rPr>
              <w:t>That are not excluded from being core R&amp;D activities</w:t>
            </w:r>
          </w:p>
        </w:tc>
      </w:tr>
      <w:tr w:rsidR="007C6966" w:rsidRPr="007C18C1" w14:paraId="189143D8" w14:textId="77777777" w:rsidTr="00020384">
        <w:trPr>
          <w:trHeight w:val="371"/>
        </w:trPr>
        <w:sdt>
          <w:sdtPr>
            <w:id w:val="2053413204"/>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5373318B" w14:textId="17FCDE72" w:rsidR="007C6966" w:rsidRPr="00050697" w:rsidRDefault="00482B0F" w:rsidP="00020384">
                <w:pPr>
                  <w:pStyle w:val="Response"/>
                  <w:jc w:val="center"/>
                  <w:rPr>
                    <w:b w:val="0"/>
                    <w:bCs w:val="0"/>
                  </w:rPr>
                </w:pPr>
                <w:r w:rsidRPr="00482B0F">
                  <w:sym w:font="Wingdings" w:char="F0FC"/>
                </w:r>
              </w:p>
            </w:tc>
          </w:sdtContent>
        </w:sdt>
        <w:tc>
          <w:tcPr>
            <w:tcW w:w="4723" w:type="pct"/>
            <w:gridSpan w:val="2"/>
            <w:shd w:val="clear" w:color="auto" w:fill="auto"/>
            <w:vAlign w:val="center"/>
          </w:tcPr>
          <w:p w14:paraId="05408DEC" w14:textId="77777777" w:rsidR="007C6966" w:rsidRPr="003D67FF" w:rsidRDefault="007C6966" w:rsidP="00020384">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Evidence of searches or enquires you made to find current knowledge</w:t>
            </w:r>
          </w:p>
        </w:tc>
      </w:tr>
      <w:tr w:rsidR="007C6966" w:rsidRPr="007C18C1" w14:paraId="6D293D6B" w14:textId="77777777" w:rsidTr="00020384">
        <w:trPr>
          <w:trHeight w:val="366"/>
        </w:trPr>
        <w:sdt>
          <w:sdtPr>
            <w:id w:val="-1978443149"/>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17E47649" w14:textId="0B968622" w:rsidR="007C6966" w:rsidRPr="00050697" w:rsidRDefault="00482B0F" w:rsidP="00020384">
                <w:pPr>
                  <w:pStyle w:val="Response"/>
                  <w:jc w:val="center"/>
                  <w:rPr>
                    <w:b w:val="0"/>
                    <w:bCs w:val="0"/>
                  </w:rPr>
                </w:pPr>
                <w:r w:rsidRPr="00482B0F">
                  <w:sym w:font="Wingdings" w:char="F0FC"/>
                </w:r>
              </w:p>
            </w:tc>
          </w:sdtContent>
        </w:sdt>
        <w:tc>
          <w:tcPr>
            <w:tcW w:w="4723" w:type="pct"/>
            <w:gridSpan w:val="2"/>
            <w:shd w:val="clear" w:color="auto" w:fill="auto"/>
            <w:vAlign w:val="center"/>
          </w:tcPr>
          <w:p w14:paraId="329A8691" w14:textId="77777777" w:rsidR="007C6966" w:rsidRPr="003D67FF" w:rsidRDefault="007C6966" w:rsidP="00020384">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Evidence to show that you could only determine the outcome of the core activity by conducting experiments as part of a systematic progression of work</w:t>
            </w:r>
          </w:p>
        </w:tc>
      </w:tr>
      <w:tr w:rsidR="007C6966" w:rsidRPr="007C18C1" w14:paraId="567F1A21" w14:textId="77777777" w:rsidTr="00020384">
        <w:trPr>
          <w:trHeight w:val="366"/>
        </w:trPr>
        <w:sdt>
          <w:sdtPr>
            <w:id w:val="1391925456"/>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62261C6B" w14:textId="167096F4" w:rsidR="007C6966" w:rsidRPr="00050697" w:rsidRDefault="00482B0F" w:rsidP="00020384">
                <w:pPr>
                  <w:pStyle w:val="Response"/>
                  <w:jc w:val="center"/>
                  <w:rPr>
                    <w:b w:val="0"/>
                    <w:bCs w:val="0"/>
                  </w:rPr>
                </w:pPr>
                <w:r>
                  <w:sym w:font="Wingdings" w:char="F0FC"/>
                </w:r>
              </w:p>
            </w:tc>
          </w:sdtContent>
        </w:sdt>
        <w:tc>
          <w:tcPr>
            <w:tcW w:w="4723" w:type="pct"/>
            <w:gridSpan w:val="2"/>
            <w:shd w:val="clear" w:color="auto" w:fill="auto"/>
            <w:vAlign w:val="center"/>
          </w:tcPr>
          <w:p w14:paraId="6B1D1A19" w14:textId="77777777" w:rsidR="007C6966" w:rsidRPr="003D67FF" w:rsidRDefault="007C6966" w:rsidP="00020384">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Evidence of your hypothesis and design of your experiments</w:t>
            </w:r>
          </w:p>
        </w:tc>
      </w:tr>
      <w:tr w:rsidR="007C6966" w:rsidRPr="007C18C1" w14:paraId="51C53F27" w14:textId="77777777" w:rsidTr="00020384">
        <w:trPr>
          <w:trHeight w:val="366"/>
        </w:trPr>
        <w:sdt>
          <w:sdtPr>
            <w:id w:val="838740190"/>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651A574D" w14:textId="4799E614" w:rsidR="007C6966" w:rsidRPr="00050697" w:rsidRDefault="00482B0F" w:rsidP="00020384">
                <w:pPr>
                  <w:pStyle w:val="Response"/>
                  <w:jc w:val="center"/>
                  <w:rPr>
                    <w:b w:val="0"/>
                    <w:bCs w:val="0"/>
                  </w:rPr>
                </w:pPr>
                <w:r w:rsidRPr="00482B0F">
                  <w:sym w:font="Wingdings" w:char="F0FC"/>
                </w:r>
              </w:p>
            </w:tc>
          </w:sdtContent>
        </w:sdt>
        <w:tc>
          <w:tcPr>
            <w:tcW w:w="4723" w:type="pct"/>
            <w:gridSpan w:val="2"/>
            <w:shd w:val="clear" w:color="auto" w:fill="auto"/>
            <w:vAlign w:val="center"/>
          </w:tcPr>
          <w:p w14:paraId="3E9413B8" w14:textId="77777777" w:rsidR="007C6966" w:rsidRPr="003D67FF" w:rsidRDefault="007C6966" w:rsidP="00020384">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Documented results and evaluation of your experiments</w:t>
            </w:r>
          </w:p>
        </w:tc>
      </w:tr>
      <w:tr w:rsidR="007C6966" w:rsidRPr="007C18C1" w14:paraId="3DF7BE76" w14:textId="77777777" w:rsidTr="00020384">
        <w:trPr>
          <w:trHeight w:val="366"/>
        </w:trPr>
        <w:sdt>
          <w:sdtPr>
            <w:id w:val="535170296"/>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171495AF" w14:textId="4CC8C31C" w:rsidR="007C6966" w:rsidRPr="00050697" w:rsidRDefault="00482B0F" w:rsidP="00020384">
                <w:pPr>
                  <w:pStyle w:val="Response"/>
                  <w:jc w:val="center"/>
                  <w:rPr>
                    <w:b w:val="0"/>
                    <w:bCs w:val="0"/>
                  </w:rPr>
                </w:pPr>
                <w:r w:rsidRPr="00482B0F">
                  <w:sym w:font="Wingdings" w:char="F0FC"/>
                </w:r>
              </w:p>
            </w:tc>
          </w:sdtContent>
        </w:sdt>
        <w:tc>
          <w:tcPr>
            <w:tcW w:w="4723" w:type="pct"/>
            <w:gridSpan w:val="2"/>
            <w:shd w:val="clear" w:color="auto" w:fill="auto"/>
            <w:vAlign w:val="center"/>
          </w:tcPr>
          <w:p w14:paraId="0BBF1E3D" w14:textId="77777777" w:rsidR="007C6966" w:rsidRPr="003D67FF" w:rsidRDefault="007C6966" w:rsidP="00020384">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Other</w:t>
            </w:r>
          </w:p>
        </w:tc>
      </w:tr>
      <w:tr w:rsidR="007C6966" w:rsidRPr="007C18C1" w14:paraId="2DCBBA04" w14:textId="77777777" w:rsidTr="00020384">
        <w:trPr>
          <w:trHeight w:val="366"/>
        </w:trPr>
        <w:sdt>
          <w:sdtPr>
            <w:rPr>
              <w:color w:val="2B579A"/>
              <w:shd w:val="clear" w:color="auto" w:fill="E6E6E6"/>
            </w:rPr>
            <w:id w:val="-1089387211"/>
            <w14:checkbox>
              <w14:checked w14:val="0"/>
              <w14:checkedState w14:val="00FB" w14:font="Wingdings"/>
              <w14:uncheckedState w14:val="2610" w14:font="MS Gothic"/>
            </w14:checkbox>
          </w:sdtPr>
          <w:sdtEndPr>
            <w:rPr>
              <w:color w:val="auto"/>
              <w:shd w:val="clear" w:color="auto" w:fill="auto"/>
            </w:rPr>
          </w:sdtEndPr>
          <w:sdtContent>
            <w:tc>
              <w:tcPr>
                <w:cnfStyle w:val="001000000000" w:firstRow="0" w:lastRow="0" w:firstColumn="1" w:lastColumn="0" w:oddVBand="0" w:evenVBand="0" w:oddHBand="0" w:evenHBand="0" w:firstRowFirstColumn="0" w:firstRowLastColumn="0" w:lastRowFirstColumn="0" w:lastRowLastColumn="0"/>
                <w:tcW w:w="277" w:type="pct"/>
                <w:tcBorders>
                  <w:bottom w:val="single" w:sz="4" w:space="0" w:color="DBDBDB" w:themeColor="accent3" w:themeTint="66"/>
                </w:tcBorders>
                <w:shd w:val="clear" w:color="auto" w:fill="auto"/>
                <w:vAlign w:val="center"/>
              </w:tcPr>
              <w:p w14:paraId="64528676" w14:textId="77777777" w:rsidR="007C6966" w:rsidRPr="00050697" w:rsidRDefault="007C6966" w:rsidP="00020384">
                <w:pPr>
                  <w:pStyle w:val="Response"/>
                  <w:jc w:val="center"/>
                  <w:rPr>
                    <w:b w:val="0"/>
                    <w:bCs w:val="0"/>
                  </w:rPr>
                </w:pPr>
                <w:r w:rsidRPr="00050697">
                  <w:rPr>
                    <w:rFonts w:ascii="MS Gothic" w:eastAsia="MS Gothic" w:hAnsi="MS Gothic" w:hint="eastAsia"/>
                    <w:b w:val="0"/>
                    <w:bCs w:val="0"/>
                  </w:rPr>
                  <w:t>☐</w:t>
                </w:r>
              </w:p>
            </w:tc>
          </w:sdtContent>
        </w:sdt>
        <w:tc>
          <w:tcPr>
            <w:tcW w:w="4723" w:type="pct"/>
            <w:gridSpan w:val="2"/>
            <w:tcBorders>
              <w:bottom w:val="single" w:sz="4" w:space="0" w:color="DBDBDB" w:themeColor="accent3" w:themeTint="66"/>
            </w:tcBorders>
            <w:shd w:val="clear" w:color="auto" w:fill="auto"/>
            <w:vAlign w:val="center"/>
          </w:tcPr>
          <w:p w14:paraId="4CFD55A7" w14:textId="77777777" w:rsidR="007C6966" w:rsidRPr="003D67FF" w:rsidRDefault="007C6966" w:rsidP="00020384">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The company did not keep records</w:t>
            </w:r>
          </w:p>
        </w:tc>
      </w:tr>
      <w:tr w:rsidR="007C6966" w:rsidRPr="007C18C1" w14:paraId="36AC3EF0" w14:textId="77777777" w:rsidTr="00020384">
        <w:trPr>
          <w:trHeight w:val="366"/>
        </w:trPr>
        <w:tc>
          <w:tcPr>
            <w:cnfStyle w:val="001000000000" w:firstRow="0" w:lastRow="0" w:firstColumn="1" w:lastColumn="0" w:oddVBand="0" w:evenVBand="0" w:oddHBand="0" w:evenHBand="0" w:firstRowFirstColumn="0" w:firstRowLastColumn="0" w:lastRowFirstColumn="0" w:lastRowLastColumn="0"/>
            <w:tcW w:w="4012" w:type="pct"/>
            <w:gridSpan w:val="2"/>
            <w:tcBorders>
              <w:bottom w:val="single" w:sz="4" w:space="0" w:color="FFFFFF" w:themeColor="background1"/>
              <w:right w:val="nil"/>
            </w:tcBorders>
            <w:shd w:val="clear" w:color="auto" w:fill="auto"/>
          </w:tcPr>
          <w:p w14:paraId="7BABF6D4" w14:textId="77777777" w:rsidR="007C6966" w:rsidRPr="00611B8C" w:rsidRDefault="007C6966" w:rsidP="00020384">
            <w:pPr>
              <w:pStyle w:val="Subheading"/>
              <w:rPr>
                <w:b/>
                <w:bCs/>
                <w:sz w:val="16"/>
                <w:szCs w:val="18"/>
              </w:rPr>
            </w:pPr>
            <w:r w:rsidRPr="00611B8C">
              <w:rPr>
                <w:b/>
                <w:bCs/>
                <w:i/>
                <w:iCs/>
                <w:sz w:val="18"/>
                <w:szCs w:val="18"/>
              </w:rPr>
              <w:t>Please describe the other evidence</w:t>
            </w:r>
            <w:r>
              <w:rPr>
                <w:b/>
                <w:bCs/>
                <w:i/>
                <w:iCs/>
                <w:sz w:val="18"/>
                <w:szCs w:val="18"/>
              </w:rPr>
              <w:t>:</w:t>
            </w:r>
          </w:p>
        </w:tc>
        <w:tc>
          <w:tcPr>
            <w:tcW w:w="988" w:type="pct"/>
            <w:tcBorders>
              <w:left w:val="nil"/>
              <w:bottom w:val="single" w:sz="4" w:space="0" w:color="FFFFFF" w:themeColor="background1"/>
            </w:tcBorders>
            <w:shd w:val="clear" w:color="auto" w:fill="auto"/>
            <w:vAlign w:val="center"/>
          </w:tcPr>
          <w:p w14:paraId="0F2918E2" w14:textId="77777777" w:rsidR="007C6966" w:rsidRPr="00BE6B4E" w:rsidRDefault="007C6966" w:rsidP="00020384">
            <w:pPr>
              <w:pStyle w:val="Response"/>
              <w:jc w:val="right"/>
              <w:cnfStyle w:val="000000000000" w:firstRow="0" w:lastRow="0" w:firstColumn="0" w:lastColumn="0" w:oddVBand="0" w:evenVBand="0" w:oddHBand="0" w:evenHBand="0" w:firstRowFirstColumn="0" w:firstRowLastColumn="0" w:lastRowFirstColumn="0" w:lastRowLastColumn="0"/>
              <w:rPr>
                <w:b/>
                <w:bCs/>
                <w:i/>
                <w:iCs/>
                <w:color w:val="FF0000"/>
                <w:sz w:val="16"/>
                <w:szCs w:val="16"/>
              </w:rPr>
            </w:pPr>
            <w:r w:rsidRPr="00BE6B4E">
              <w:rPr>
                <w:b/>
                <w:bCs/>
                <w:i/>
                <w:iCs/>
                <w:color w:val="FF0000"/>
                <w:sz w:val="16"/>
                <w:szCs w:val="16"/>
              </w:rPr>
              <w:t>100 Character Limit</w:t>
            </w:r>
          </w:p>
        </w:tc>
      </w:tr>
      <w:tr w:rsidR="007C6966" w:rsidRPr="007C18C1" w14:paraId="43DF7621" w14:textId="77777777" w:rsidTr="00020384">
        <w:trPr>
          <w:trHeight w:val="366"/>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tcBorders>
          </w:tcPr>
          <w:p w14:paraId="08F756CE" w14:textId="77777777" w:rsidR="007C6966" w:rsidRDefault="007C6966" w:rsidP="00020384">
            <w:pPr>
              <w:pStyle w:val="Response"/>
              <w:rPr>
                <w:szCs w:val="20"/>
              </w:rPr>
            </w:pPr>
          </w:p>
          <w:p w14:paraId="13C9D99B" w14:textId="19199CE4" w:rsidR="007C6966" w:rsidRPr="00BE6B4E" w:rsidRDefault="00482B0F" w:rsidP="00020384">
            <w:pPr>
              <w:pStyle w:val="Response"/>
              <w:rPr>
                <w:b w:val="0"/>
                <w:bCs w:val="0"/>
                <w:szCs w:val="20"/>
              </w:rPr>
            </w:pPr>
            <w:r>
              <w:rPr>
                <w:b w:val="0"/>
                <w:bCs w:val="0"/>
                <w:szCs w:val="20"/>
              </w:rPr>
              <w:t>Emails, milestone reports, overseas finding, meeting notes, experiment data</w:t>
            </w:r>
          </w:p>
          <w:p w14:paraId="41ADCEB3" w14:textId="77777777" w:rsidR="007C6966" w:rsidRPr="000A5329" w:rsidRDefault="007C6966" w:rsidP="00020384">
            <w:pPr>
              <w:pStyle w:val="Response"/>
              <w:rPr>
                <w:szCs w:val="20"/>
              </w:rPr>
            </w:pPr>
          </w:p>
        </w:tc>
      </w:tr>
    </w:tbl>
    <w:p w14:paraId="6EC3A64E" w14:textId="73729AA0" w:rsidR="007C6966" w:rsidRDefault="007C6966" w:rsidP="007C6966">
      <w:pPr>
        <w:rPr>
          <w:b/>
          <w:bCs/>
          <w:sz w:val="20"/>
        </w:rPr>
      </w:pPr>
    </w:p>
    <w:tbl>
      <w:tblPr>
        <w:tblStyle w:val="GridTable1Light-Accent3"/>
        <w:tblW w:w="9781" w:type="dxa"/>
        <w:tblLayout w:type="fixed"/>
        <w:tblLook w:val="04A0" w:firstRow="1" w:lastRow="0" w:firstColumn="1" w:lastColumn="0" w:noHBand="0" w:noVBand="1"/>
      </w:tblPr>
      <w:tblGrid>
        <w:gridCol w:w="709"/>
        <w:gridCol w:w="567"/>
        <w:gridCol w:w="8505"/>
      </w:tblGrid>
      <w:tr w:rsidR="007C6966" w:rsidRPr="00E74264" w14:paraId="5C14F78A" w14:textId="77777777" w:rsidTr="0002038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1" w:type="dxa"/>
            <w:gridSpan w:val="3"/>
          </w:tcPr>
          <w:p w14:paraId="62CFE1C4" w14:textId="77777777" w:rsidR="007C6966" w:rsidRPr="00E74264" w:rsidRDefault="007C6966" w:rsidP="00020384">
            <w:pPr>
              <w:pStyle w:val="Heading3"/>
              <w:outlineLvl w:val="2"/>
            </w:pPr>
            <w:bookmarkStart w:id="128" w:name="_Toc100739530"/>
            <w:r w:rsidRPr="00E74264">
              <w:t>Did another entity assist you in undertaking the R&amp;D activities?</w:t>
            </w:r>
            <w:bookmarkEnd w:id="128"/>
          </w:p>
        </w:tc>
      </w:tr>
      <w:tr w:rsidR="007C6966" w:rsidRPr="00E74264" w14:paraId="02A52054"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3"/>
            <w:shd w:val="clear" w:color="auto" w:fill="FBE4D5" w:themeFill="accent2" w:themeFillTint="33"/>
          </w:tcPr>
          <w:p w14:paraId="2B695315" w14:textId="77777777" w:rsidR="007C6966" w:rsidRPr="00E74264" w:rsidRDefault="007C6966" w:rsidP="00020384">
            <w:pPr>
              <w:pStyle w:val="Subheading"/>
            </w:pPr>
            <w:r w:rsidRPr="00E74264">
              <w:rPr>
                <w:rFonts w:asciiTheme="majorHAnsi" w:hAnsiTheme="majorHAnsi"/>
              </w:rPr>
              <w:t xml:space="preserve">Was some or </w:t>
            </w:r>
            <w:proofErr w:type="gramStart"/>
            <w:r w:rsidRPr="00E74264">
              <w:rPr>
                <w:rFonts w:asciiTheme="majorHAnsi" w:hAnsiTheme="majorHAnsi"/>
              </w:rPr>
              <w:t>all of</w:t>
            </w:r>
            <w:proofErr w:type="gramEnd"/>
            <w:r w:rsidRPr="00E74264">
              <w:rPr>
                <w:rFonts w:asciiTheme="majorHAnsi" w:hAnsiTheme="majorHAnsi"/>
              </w:rPr>
              <w:t xml:space="preserve"> this core activity conducted by a Research Service Provider or Cooperative Research Centre?</w:t>
            </w:r>
          </w:p>
        </w:tc>
      </w:tr>
      <w:tr w:rsidR="007C6966" w:rsidRPr="00E74264" w14:paraId="6A907AB4" w14:textId="77777777" w:rsidTr="00020384">
        <w:trPr>
          <w:trHeight w:val="20"/>
        </w:trPr>
        <w:sdt>
          <w:sdtPr>
            <w:rPr>
              <w:rFonts w:ascii="Calibri Light" w:hAnsi="Calibri Light"/>
              <w:color w:val="2B579A"/>
              <w:shd w:val="clear" w:color="auto" w:fill="E6E6E6"/>
            </w:rPr>
            <w:id w:val="1706524585"/>
            <w15:appearance w15:val="hidden"/>
            <w14:checkbox>
              <w14:checked w14:val="0"/>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09" w:type="dxa"/>
              </w:tcPr>
              <w:p w14:paraId="13D5E5E0" w14:textId="3E331CFC" w:rsidR="007C6966" w:rsidRPr="00E74264" w:rsidRDefault="00E74264" w:rsidP="00020384">
                <w:pPr>
                  <w:jc w:val="center"/>
                  <w:rPr>
                    <w:rFonts w:ascii="Calibri Light" w:hAnsi="Calibri Light"/>
                    <w:b w:val="0"/>
                    <w:bCs w:val="0"/>
                  </w:rPr>
                </w:pPr>
                <w:r>
                  <w:rPr>
                    <w:rFonts w:ascii="MS Gothic" w:eastAsia="MS Gothic" w:hAnsi="MS Gothic" w:hint="eastAsia"/>
                    <w:color w:val="2B579A"/>
                    <w:shd w:val="clear" w:color="auto" w:fill="E6E6E6"/>
                  </w:rPr>
                  <w:t>☐</w:t>
                </w:r>
              </w:p>
            </w:tc>
          </w:sdtContent>
        </w:sdt>
        <w:tc>
          <w:tcPr>
            <w:tcW w:w="567" w:type="dxa"/>
            <w:tcBorders>
              <w:right w:val="nil"/>
            </w:tcBorders>
          </w:tcPr>
          <w:p w14:paraId="0FE06E10" w14:textId="77777777" w:rsidR="007C6966" w:rsidRPr="00E74264" w:rsidRDefault="007C6966" w:rsidP="00020384">
            <w:pPr>
              <w:cnfStyle w:val="000000000000" w:firstRow="0" w:lastRow="0" w:firstColumn="0" w:lastColumn="0" w:oddVBand="0" w:evenVBand="0" w:oddHBand="0" w:evenHBand="0" w:firstRowFirstColumn="0" w:firstRowLastColumn="0" w:lastRowFirstColumn="0" w:lastRowLastColumn="0"/>
              <w:rPr>
                <w:rFonts w:ascii="Calibri Light" w:hAnsi="Calibri Light"/>
                <w:sz w:val="18"/>
                <w:szCs w:val="18"/>
              </w:rPr>
            </w:pPr>
            <w:r w:rsidRPr="00E74264">
              <w:rPr>
                <w:rFonts w:ascii="Calibri Light" w:hAnsi="Calibri Light"/>
                <w:sz w:val="18"/>
                <w:szCs w:val="18"/>
              </w:rPr>
              <w:t>Yes,</w:t>
            </w:r>
          </w:p>
        </w:tc>
        <w:tc>
          <w:tcPr>
            <w:tcW w:w="8505" w:type="dxa"/>
            <w:tcBorders>
              <w:left w:val="nil"/>
            </w:tcBorders>
          </w:tcPr>
          <w:p w14:paraId="2FEB2252" w14:textId="77777777" w:rsidR="007C6966" w:rsidRPr="00E74264" w:rsidRDefault="007C6966" w:rsidP="00020384">
            <w:pPr>
              <w:pStyle w:val="Response"/>
              <w:cnfStyle w:val="000000000000" w:firstRow="0" w:lastRow="0" w:firstColumn="0" w:lastColumn="0" w:oddVBand="0" w:evenVBand="0" w:oddHBand="0" w:evenHBand="0" w:firstRowFirstColumn="0" w:firstRowLastColumn="0" w:lastRowFirstColumn="0" w:lastRowLastColumn="0"/>
              <w:rPr>
                <w:i/>
                <w:iCs/>
                <w:sz w:val="18"/>
                <w:szCs w:val="18"/>
              </w:rPr>
            </w:pPr>
            <w:r w:rsidRPr="00E74264">
              <w:rPr>
                <w:i/>
                <w:iCs/>
                <w:sz w:val="18"/>
                <w:szCs w:val="18"/>
              </w:rPr>
              <w:t>a non-levy collecting Research Service Provider</w:t>
            </w:r>
          </w:p>
        </w:tc>
      </w:tr>
      <w:tr w:rsidR="007C6966" w:rsidRPr="00E74264" w14:paraId="5CF5D6BF" w14:textId="77777777" w:rsidTr="00020384">
        <w:trPr>
          <w:trHeight w:val="20"/>
        </w:trPr>
        <w:sdt>
          <w:sdtPr>
            <w:rPr>
              <w:rFonts w:ascii="Calibri Light" w:hAnsi="Calibri Light"/>
              <w:color w:val="2B579A"/>
              <w:shd w:val="clear" w:color="auto" w:fill="E6E6E6"/>
            </w:rPr>
            <w:id w:val="-445318550"/>
            <w14:checkbox>
              <w14:checked w14:val="0"/>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09" w:type="dxa"/>
              </w:tcPr>
              <w:p w14:paraId="43C04034" w14:textId="4BDC0192" w:rsidR="007C6966" w:rsidRPr="00E74264" w:rsidRDefault="00E74264" w:rsidP="00020384">
                <w:pPr>
                  <w:jc w:val="center"/>
                  <w:rPr>
                    <w:rFonts w:ascii="Calibri Light" w:hAnsi="Calibri Light"/>
                    <w:b w:val="0"/>
                    <w:bCs w:val="0"/>
                  </w:rPr>
                </w:pPr>
                <w:r>
                  <w:rPr>
                    <w:rFonts w:ascii="MS Gothic" w:eastAsia="MS Gothic" w:hAnsi="MS Gothic" w:hint="eastAsia"/>
                    <w:color w:val="2B579A"/>
                    <w:shd w:val="clear" w:color="auto" w:fill="E6E6E6"/>
                  </w:rPr>
                  <w:t>☐</w:t>
                </w:r>
              </w:p>
            </w:tc>
          </w:sdtContent>
        </w:sdt>
        <w:tc>
          <w:tcPr>
            <w:tcW w:w="567" w:type="dxa"/>
            <w:tcBorders>
              <w:right w:val="nil"/>
            </w:tcBorders>
          </w:tcPr>
          <w:p w14:paraId="416BEB8C" w14:textId="77777777" w:rsidR="007C6966" w:rsidRPr="00E74264" w:rsidRDefault="007C6966" w:rsidP="00020384">
            <w:pPr>
              <w:cnfStyle w:val="000000000000" w:firstRow="0" w:lastRow="0" w:firstColumn="0" w:lastColumn="0" w:oddVBand="0" w:evenVBand="0" w:oddHBand="0" w:evenHBand="0" w:firstRowFirstColumn="0" w:firstRowLastColumn="0" w:lastRowFirstColumn="0" w:lastRowLastColumn="0"/>
              <w:rPr>
                <w:rFonts w:ascii="Calibri Light" w:hAnsi="Calibri Light"/>
                <w:sz w:val="18"/>
                <w:szCs w:val="18"/>
              </w:rPr>
            </w:pPr>
            <w:r w:rsidRPr="00E74264">
              <w:rPr>
                <w:rFonts w:ascii="Calibri Light" w:hAnsi="Calibri Light"/>
                <w:sz w:val="18"/>
                <w:szCs w:val="18"/>
              </w:rPr>
              <w:t>Yes,</w:t>
            </w:r>
          </w:p>
        </w:tc>
        <w:tc>
          <w:tcPr>
            <w:tcW w:w="8505" w:type="dxa"/>
            <w:tcBorders>
              <w:left w:val="nil"/>
            </w:tcBorders>
          </w:tcPr>
          <w:p w14:paraId="64383FD6" w14:textId="77777777" w:rsidR="007C6966" w:rsidRPr="00E74264" w:rsidRDefault="007C6966" w:rsidP="00020384">
            <w:pPr>
              <w:pStyle w:val="Response"/>
              <w:cnfStyle w:val="000000000000" w:firstRow="0" w:lastRow="0" w:firstColumn="0" w:lastColumn="0" w:oddVBand="0" w:evenVBand="0" w:oddHBand="0" w:evenHBand="0" w:firstRowFirstColumn="0" w:firstRowLastColumn="0" w:lastRowFirstColumn="0" w:lastRowLastColumn="0"/>
              <w:rPr>
                <w:b/>
                <w:bCs/>
                <w:i/>
                <w:iCs/>
                <w:sz w:val="18"/>
                <w:szCs w:val="18"/>
              </w:rPr>
            </w:pPr>
            <w:r w:rsidRPr="00E74264">
              <w:rPr>
                <w:i/>
                <w:iCs/>
                <w:sz w:val="18"/>
                <w:szCs w:val="18"/>
              </w:rPr>
              <w:t>a levy collecting Research Service Provider</w:t>
            </w:r>
          </w:p>
        </w:tc>
      </w:tr>
      <w:tr w:rsidR="007C6966" w:rsidRPr="00E74264" w14:paraId="52BB9C90" w14:textId="77777777" w:rsidTr="00020384">
        <w:trPr>
          <w:trHeight w:val="20"/>
        </w:trPr>
        <w:sdt>
          <w:sdtPr>
            <w:rPr>
              <w:rFonts w:ascii="Calibri Light" w:hAnsi="Calibri Light"/>
              <w:color w:val="2B579A"/>
              <w:shd w:val="clear" w:color="auto" w:fill="E6E6E6"/>
            </w:rPr>
            <w:id w:val="462154422"/>
            <w14:checkbox>
              <w14:checked w14:val="0"/>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09" w:type="dxa"/>
              </w:tcPr>
              <w:p w14:paraId="5E3C4DB4" w14:textId="77777777" w:rsidR="007C6966" w:rsidRPr="00E74264" w:rsidRDefault="007C6966" w:rsidP="00020384">
                <w:pPr>
                  <w:jc w:val="center"/>
                  <w:rPr>
                    <w:rFonts w:ascii="Calibri Light" w:hAnsi="Calibri Light"/>
                    <w:b w:val="0"/>
                    <w:bCs w:val="0"/>
                  </w:rPr>
                </w:pPr>
                <w:r w:rsidRPr="00E74264">
                  <w:rPr>
                    <w:rFonts w:ascii="MS Gothic" w:eastAsia="MS Gothic" w:hAnsi="MS Gothic"/>
                  </w:rPr>
                  <w:t>☐</w:t>
                </w:r>
              </w:p>
            </w:tc>
          </w:sdtContent>
        </w:sdt>
        <w:tc>
          <w:tcPr>
            <w:tcW w:w="567" w:type="dxa"/>
            <w:tcBorders>
              <w:right w:val="nil"/>
            </w:tcBorders>
          </w:tcPr>
          <w:p w14:paraId="4A7DD6F2" w14:textId="77777777" w:rsidR="007C6966" w:rsidRPr="00E74264" w:rsidRDefault="007C6966" w:rsidP="00020384">
            <w:pPr>
              <w:cnfStyle w:val="000000000000" w:firstRow="0" w:lastRow="0" w:firstColumn="0" w:lastColumn="0" w:oddVBand="0" w:evenVBand="0" w:oddHBand="0" w:evenHBand="0" w:firstRowFirstColumn="0" w:firstRowLastColumn="0" w:lastRowFirstColumn="0" w:lastRowLastColumn="0"/>
              <w:rPr>
                <w:rFonts w:ascii="Calibri Light" w:hAnsi="Calibri Light"/>
                <w:sz w:val="18"/>
                <w:szCs w:val="18"/>
              </w:rPr>
            </w:pPr>
            <w:r w:rsidRPr="00E74264">
              <w:rPr>
                <w:rFonts w:ascii="Calibri Light" w:hAnsi="Calibri Light"/>
                <w:sz w:val="18"/>
                <w:szCs w:val="18"/>
              </w:rPr>
              <w:t>Yes,</w:t>
            </w:r>
          </w:p>
        </w:tc>
        <w:tc>
          <w:tcPr>
            <w:tcW w:w="8505" w:type="dxa"/>
            <w:tcBorders>
              <w:left w:val="nil"/>
            </w:tcBorders>
          </w:tcPr>
          <w:p w14:paraId="58ABD29C" w14:textId="77777777" w:rsidR="007C6966" w:rsidRPr="00E74264" w:rsidRDefault="007C6966" w:rsidP="00020384">
            <w:pPr>
              <w:pStyle w:val="Response"/>
              <w:cnfStyle w:val="000000000000" w:firstRow="0" w:lastRow="0" w:firstColumn="0" w:lastColumn="0" w:oddVBand="0" w:evenVBand="0" w:oddHBand="0" w:evenHBand="0" w:firstRowFirstColumn="0" w:firstRowLastColumn="0" w:lastRowFirstColumn="0" w:lastRowLastColumn="0"/>
              <w:rPr>
                <w:rFonts w:asciiTheme="minorHAnsi" w:hAnsiTheme="minorHAnsi"/>
                <w:i/>
                <w:iCs/>
                <w:sz w:val="18"/>
                <w:szCs w:val="18"/>
              </w:rPr>
            </w:pPr>
            <w:r w:rsidRPr="00E74264">
              <w:rPr>
                <w:i/>
                <w:iCs/>
                <w:sz w:val="18"/>
                <w:szCs w:val="18"/>
              </w:rPr>
              <w:t>a Cooperative Research Centre</w:t>
            </w:r>
          </w:p>
        </w:tc>
      </w:tr>
      <w:tr w:rsidR="007C6966" w:rsidRPr="00E74264" w14:paraId="074A571A" w14:textId="77777777" w:rsidTr="00020384">
        <w:trPr>
          <w:trHeight w:val="20"/>
        </w:trPr>
        <w:sdt>
          <w:sdtPr>
            <w:rPr>
              <w:rFonts w:ascii="Calibri Light" w:hAnsi="Calibri Light"/>
              <w:color w:val="2B579A"/>
              <w:shd w:val="clear" w:color="auto" w:fill="E6E6E6"/>
            </w:rPr>
            <w:id w:val="-946308178"/>
            <w14:checkbox>
              <w14:checked w14:val="1"/>
              <w14:checkedState w14:val="00FB"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09" w:type="dxa"/>
              </w:tcPr>
              <w:p w14:paraId="02721DC1" w14:textId="77777777" w:rsidR="007C6966" w:rsidRPr="00E74264" w:rsidRDefault="007C6966" w:rsidP="00020384">
                <w:pPr>
                  <w:jc w:val="center"/>
                  <w:rPr>
                    <w:rFonts w:ascii="Calibri Light" w:hAnsi="Calibri Light"/>
                    <w:b w:val="0"/>
                    <w:bCs w:val="0"/>
                  </w:rPr>
                </w:pPr>
                <w:r w:rsidRPr="00E74264">
                  <w:rPr>
                    <w:rFonts w:ascii="Wingdings" w:eastAsia="Wingdings" w:hAnsi="Wingdings" w:cs="Wingdings"/>
                  </w:rPr>
                  <w:t>û</w:t>
                </w:r>
              </w:p>
            </w:tc>
          </w:sdtContent>
        </w:sdt>
        <w:tc>
          <w:tcPr>
            <w:tcW w:w="567" w:type="dxa"/>
            <w:tcBorders>
              <w:right w:val="nil"/>
            </w:tcBorders>
          </w:tcPr>
          <w:p w14:paraId="6EEC15A1" w14:textId="77777777" w:rsidR="007C6966" w:rsidRPr="00E74264" w:rsidRDefault="007C6966" w:rsidP="00020384">
            <w:pPr>
              <w:cnfStyle w:val="000000000000" w:firstRow="0" w:lastRow="0" w:firstColumn="0" w:lastColumn="0" w:oddVBand="0" w:evenVBand="0" w:oddHBand="0" w:evenHBand="0" w:firstRowFirstColumn="0" w:firstRowLastColumn="0" w:lastRowFirstColumn="0" w:lastRowLastColumn="0"/>
              <w:rPr>
                <w:rFonts w:ascii="Calibri Light" w:hAnsi="Calibri Light"/>
                <w:sz w:val="18"/>
                <w:szCs w:val="18"/>
              </w:rPr>
            </w:pPr>
            <w:r w:rsidRPr="00E74264">
              <w:rPr>
                <w:rFonts w:ascii="Calibri Light" w:hAnsi="Calibri Light"/>
                <w:sz w:val="18"/>
                <w:szCs w:val="18"/>
              </w:rPr>
              <w:t>No</w:t>
            </w:r>
          </w:p>
        </w:tc>
        <w:tc>
          <w:tcPr>
            <w:tcW w:w="8505" w:type="dxa"/>
            <w:tcBorders>
              <w:left w:val="nil"/>
            </w:tcBorders>
          </w:tcPr>
          <w:p w14:paraId="7206BB3F" w14:textId="77777777" w:rsidR="007C6966" w:rsidRPr="00E74264" w:rsidRDefault="007C6966" w:rsidP="00020384">
            <w:pPr>
              <w:cnfStyle w:val="000000000000" w:firstRow="0" w:lastRow="0" w:firstColumn="0" w:lastColumn="0" w:oddVBand="0" w:evenVBand="0" w:oddHBand="0" w:evenHBand="0" w:firstRowFirstColumn="0" w:firstRowLastColumn="0" w:lastRowFirstColumn="0" w:lastRowLastColumn="0"/>
              <w:rPr>
                <w:i/>
                <w:iCs/>
                <w:sz w:val="18"/>
                <w:szCs w:val="18"/>
                <w:highlight w:val="yellow"/>
              </w:rPr>
            </w:pPr>
          </w:p>
        </w:tc>
      </w:tr>
      <w:tr w:rsidR="007C6966" w:rsidRPr="00E74264" w14:paraId="6B5536EC"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3"/>
            <w:tcBorders>
              <w:bottom w:val="single" w:sz="4" w:space="0" w:color="FFFFFF" w:themeColor="background1"/>
            </w:tcBorders>
            <w:shd w:val="clear" w:color="auto" w:fill="FBE4D5" w:themeFill="accent2" w:themeFillTint="33"/>
          </w:tcPr>
          <w:p w14:paraId="49FC339F" w14:textId="77777777" w:rsidR="007C6966" w:rsidRPr="00E74264" w:rsidRDefault="007C6966" w:rsidP="00020384">
            <w:pPr>
              <w:pStyle w:val="Subheading"/>
            </w:pPr>
            <w:r w:rsidRPr="00E74264">
              <w:rPr>
                <w:rFonts w:asciiTheme="majorHAnsi" w:hAnsiTheme="majorHAnsi"/>
              </w:rPr>
              <w:t>If yes, please include the name of RSP or CRC</w:t>
            </w:r>
          </w:p>
        </w:tc>
      </w:tr>
    </w:tbl>
    <w:p w14:paraId="17F78FA8" w14:textId="77777777" w:rsidR="007C6966" w:rsidRPr="00E74264" w:rsidRDefault="007C6966" w:rsidP="007C6966">
      <w:pPr>
        <w:rPr>
          <w:b/>
          <w:bCs/>
          <w:sz w:val="20"/>
        </w:rPr>
      </w:pPr>
    </w:p>
    <w:p w14:paraId="0F4EEF02" w14:textId="77777777" w:rsidR="007C6966" w:rsidRDefault="007C6966" w:rsidP="007C6966">
      <w:pPr>
        <w:rPr>
          <w:b/>
          <w:bCs/>
          <w:sz w:val="20"/>
        </w:rPr>
      </w:pPr>
    </w:p>
    <w:p w14:paraId="6233E46F" w14:textId="77777777" w:rsidR="007C6966" w:rsidRDefault="007C6966" w:rsidP="007C6966">
      <w:pPr>
        <w:rPr>
          <w:b/>
          <w:bCs/>
          <w:highlight w:val="green"/>
        </w:rPr>
      </w:pPr>
    </w:p>
    <w:p w14:paraId="4302367B" w14:textId="77777777" w:rsidR="00482B0F" w:rsidRDefault="00482B0F">
      <w:pPr>
        <w:rPr>
          <w:rFonts w:asciiTheme="majorHAnsi" w:eastAsiaTheme="majorEastAsia" w:hAnsiTheme="majorHAnsi" w:cstheme="majorBidi"/>
          <w:b/>
          <w:color w:val="404040" w:themeColor="text1" w:themeTint="BF"/>
          <w:sz w:val="28"/>
          <w:szCs w:val="32"/>
        </w:rPr>
      </w:pPr>
      <w:r>
        <w:br w:type="page"/>
      </w:r>
    </w:p>
    <w:p w14:paraId="172E6E74" w14:textId="48D58954" w:rsidR="002E2139" w:rsidRDefault="002E2139" w:rsidP="002808A5">
      <w:pPr>
        <w:pStyle w:val="Heading1"/>
      </w:pPr>
      <w:bookmarkStart w:id="129" w:name="_Toc100739531"/>
      <w:r>
        <w:lastRenderedPageBreak/>
        <w:t xml:space="preserve">Supporting </w:t>
      </w:r>
      <w:r w:rsidR="003779F8">
        <w:t xml:space="preserve">R&amp;D </w:t>
      </w:r>
      <w:r w:rsidRPr="002E2139">
        <w:t>Activit</w:t>
      </w:r>
      <w:r w:rsidR="00032DB2">
        <w:t>y 1</w:t>
      </w:r>
      <w:bookmarkEnd w:id="129"/>
    </w:p>
    <w:tbl>
      <w:tblPr>
        <w:tblStyle w:val="GridTable1Light-Accent3"/>
        <w:tblW w:w="9781" w:type="dxa"/>
        <w:tblLook w:val="04A0" w:firstRow="1" w:lastRow="0" w:firstColumn="1" w:lastColumn="0" w:noHBand="0" w:noVBand="1"/>
      </w:tblPr>
      <w:tblGrid>
        <w:gridCol w:w="5245"/>
        <w:gridCol w:w="4536"/>
      </w:tblGrid>
      <w:tr w:rsidR="000C28AF" w:rsidRPr="00F1394D" w14:paraId="0C5DCF2A" w14:textId="77777777" w:rsidTr="00251134">
        <w:trPr>
          <w:cnfStyle w:val="100000000000" w:firstRow="1" w:lastRow="0" w:firstColumn="0" w:lastColumn="0" w:oddVBand="0" w:evenVBand="0" w:oddHBand="0"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9781" w:type="dxa"/>
            <w:gridSpan w:val="2"/>
            <w:vAlign w:val="bottom"/>
          </w:tcPr>
          <w:p w14:paraId="41A5B000" w14:textId="77777777" w:rsidR="000C28AF" w:rsidRPr="00F1394D" w:rsidRDefault="000C28AF" w:rsidP="0061245E">
            <w:pPr>
              <w:pStyle w:val="Subheading"/>
              <w:rPr>
                <w:b/>
                <w:bCs/>
              </w:rPr>
            </w:pPr>
          </w:p>
        </w:tc>
      </w:tr>
      <w:tr w:rsidR="006E69A4" w:rsidRPr="007715C4" w14:paraId="28160C88" w14:textId="77777777" w:rsidTr="006E69A4">
        <w:trPr>
          <w:trHeight w:val="397"/>
        </w:trPr>
        <w:tc>
          <w:tcPr>
            <w:cnfStyle w:val="001000000000" w:firstRow="0" w:lastRow="0" w:firstColumn="1" w:lastColumn="0" w:oddVBand="0" w:evenVBand="0" w:oddHBand="0" w:evenHBand="0" w:firstRowFirstColumn="0" w:firstRowLastColumn="0" w:lastRowFirstColumn="0" w:lastRowLastColumn="0"/>
            <w:tcW w:w="5245" w:type="dxa"/>
            <w:tcBorders>
              <w:bottom w:val="single" w:sz="4" w:space="0" w:color="DBDBDB" w:themeColor="accent3" w:themeTint="66"/>
            </w:tcBorders>
          </w:tcPr>
          <w:p w14:paraId="76DFE85C" w14:textId="103734AE" w:rsidR="006E69A4" w:rsidRDefault="006E69A4" w:rsidP="0061245E">
            <w:pPr>
              <w:pStyle w:val="Subheading"/>
            </w:pPr>
            <w:r>
              <w:t>Supporting Activity Title</w:t>
            </w:r>
          </w:p>
        </w:tc>
        <w:tc>
          <w:tcPr>
            <w:tcW w:w="4536" w:type="dxa"/>
            <w:tcBorders>
              <w:bottom w:val="single" w:sz="4" w:space="0" w:color="DBDBDB" w:themeColor="accent3" w:themeTint="66"/>
            </w:tcBorders>
          </w:tcPr>
          <w:p w14:paraId="06E2063D" w14:textId="672EC621" w:rsidR="006E69A4" w:rsidRDefault="00482B0F" w:rsidP="0087677D">
            <w:pPr>
              <w:pStyle w:val="Heading2"/>
              <w:outlineLvl w:val="1"/>
              <w:cnfStyle w:val="000000000000" w:firstRow="0" w:lastRow="0" w:firstColumn="0" w:lastColumn="0" w:oddVBand="0" w:evenVBand="0" w:oddHBand="0" w:evenHBand="0" w:firstRowFirstColumn="0" w:firstRowLastColumn="0" w:lastRowFirstColumn="0" w:lastRowLastColumn="0"/>
            </w:pPr>
            <w:bookmarkStart w:id="130" w:name="_Toc100739532"/>
            <w:r w:rsidRPr="00482B0F">
              <w:t xml:space="preserve">Investigations including process analysis, expert </w:t>
            </w:r>
            <w:proofErr w:type="gramStart"/>
            <w:r w:rsidRPr="00482B0F">
              <w:t>consultation</w:t>
            </w:r>
            <w:proofErr w:type="gramEnd"/>
            <w:r w:rsidRPr="00482B0F">
              <w:t xml:space="preserve"> and industry research</w:t>
            </w:r>
            <w:bookmarkEnd w:id="130"/>
          </w:p>
        </w:tc>
      </w:tr>
      <w:tr w:rsidR="000C28AF" w:rsidRPr="007715C4" w14:paraId="0BE84369" w14:textId="77777777" w:rsidTr="00251134">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34116332" w14:textId="6828F952" w:rsidR="000C28AF" w:rsidRPr="00930809" w:rsidRDefault="000C28AF" w:rsidP="0061245E">
            <w:pPr>
              <w:pStyle w:val="Subheading"/>
            </w:pPr>
            <w:r>
              <w:t>Which Core Activities are supported by this activity?</w:t>
            </w:r>
          </w:p>
        </w:tc>
        <w:tc>
          <w:tcPr>
            <w:tcW w:w="4536" w:type="dxa"/>
          </w:tcPr>
          <w:p w14:paraId="1A17536D" w14:textId="39D3EF0C" w:rsidR="000C28AF" w:rsidRPr="007715C4" w:rsidRDefault="000C28AF" w:rsidP="0061245E">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w:t>
            </w:r>
            <w:r w:rsidR="00482B0F">
              <w:rPr>
                <w:rFonts w:asciiTheme="majorHAnsi" w:hAnsiTheme="majorHAnsi" w:cstheme="majorHAnsi"/>
                <w:b w:val="0"/>
                <w:bCs w:val="0"/>
              </w:rPr>
              <w:t>1, 2</w:t>
            </w:r>
          </w:p>
        </w:tc>
      </w:tr>
      <w:tr w:rsidR="000C28AF" w:rsidRPr="007715C4" w14:paraId="4DD6D849"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686EB935" w14:textId="77777777" w:rsidR="000C28AF" w:rsidRPr="00930809" w:rsidRDefault="000C28AF" w:rsidP="0061245E">
            <w:pPr>
              <w:pStyle w:val="Subheading"/>
            </w:pPr>
            <w:r>
              <w:t>Estimated Current Year Expenditure</w:t>
            </w:r>
          </w:p>
        </w:tc>
        <w:tc>
          <w:tcPr>
            <w:tcW w:w="4536" w:type="dxa"/>
            <w:shd w:val="clear" w:color="auto" w:fill="E2EFD9" w:themeFill="accent6" w:themeFillTint="33"/>
          </w:tcPr>
          <w:p w14:paraId="7AC40A94" w14:textId="4D0E9DD7" w:rsidR="000C28AF" w:rsidRPr="007715C4" w:rsidRDefault="00B32949" w:rsidP="0061245E">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w:t>
            </w:r>
            <w:del w:id="131" w:author="David Frazer" w:date="2022-04-14T08:26:00Z">
              <w:r w:rsidR="0034255F" w:rsidDel="008D198C">
                <w:rPr>
                  <w:rFonts w:asciiTheme="majorHAnsi" w:hAnsiTheme="majorHAnsi" w:cstheme="majorHAnsi"/>
                  <w:b w:val="0"/>
                  <w:bCs w:val="0"/>
                </w:rPr>
                <w:delText>TBC</w:delText>
              </w:r>
              <w:r w:rsidR="00A75FD0" w:rsidDel="008D198C">
                <w:rPr>
                  <w:rFonts w:asciiTheme="majorHAnsi" w:hAnsiTheme="majorHAnsi" w:cstheme="majorHAnsi"/>
                  <w:b w:val="0"/>
                  <w:bCs w:val="0"/>
                </w:rPr>
                <w:delText xml:space="preserve"> following exp analysis</w:delText>
              </w:r>
            </w:del>
            <w:ins w:id="132" w:author="David Frazer" w:date="2022-04-14T08:26:00Z">
              <w:r w:rsidR="008D198C">
                <w:rPr>
                  <w:rFonts w:asciiTheme="majorHAnsi" w:hAnsiTheme="majorHAnsi" w:cstheme="majorHAnsi"/>
                  <w:b w:val="0"/>
                  <w:bCs w:val="0"/>
                </w:rPr>
                <w:t>194,000</w:t>
              </w:r>
            </w:ins>
            <w:ins w:id="133" w:author="David Frazer" w:date="2022-04-14T12:03:00Z">
              <w:r w:rsidR="004A0301">
                <w:rPr>
                  <w:rFonts w:asciiTheme="majorHAnsi" w:hAnsiTheme="majorHAnsi" w:cstheme="majorHAnsi"/>
                  <w:b w:val="0"/>
                  <w:bCs w:val="0"/>
                </w:rPr>
                <w:t xml:space="preserve"> </w:t>
              </w:r>
            </w:ins>
            <w:ins w:id="134" w:author="David Frazer" w:date="2022-04-14T08:26:00Z">
              <w:r w:rsidR="008D198C">
                <w:rPr>
                  <w:rFonts w:asciiTheme="majorHAnsi" w:hAnsiTheme="majorHAnsi" w:cstheme="majorHAnsi"/>
                  <w:b w:val="0"/>
                  <w:bCs w:val="0"/>
                </w:rPr>
                <w:t>USD +</w:t>
              </w:r>
            </w:ins>
            <w:r w:rsidR="00A75FD0">
              <w:rPr>
                <w:rFonts w:asciiTheme="majorHAnsi" w:hAnsiTheme="majorHAnsi" w:cstheme="majorHAnsi"/>
                <w:b w:val="0"/>
                <w:bCs w:val="0"/>
              </w:rPr>
              <w:t xml:space="preserve"> </w:t>
            </w:r>
            <w:ins w:id="135" w:author="David Frazer" w:date="2022-04-14T13:06:00Z">
              <w:r w:rsidR="00AF1696">
                <w:rPr>
                  <w:rFonts w:asciiTheme="majorHAnsi" w:hAnsiTheme="majorHAnsi" w:cstheme="majorHAnsi"/>
                  <w:b w:val="0"/>
                  <w:bCs w:val="0"/>
                </w:rPr>
                <w:t>$50KAUD</w:t>
              </w:r>
            </w:ins>
          </w:p>
        </w:tc>
      </w:tr>
      <w:tr w:rsidR="000C28AF" w:rsidRPr="007715C4" w14:paraId="721D4EF3"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5245" w:type="dxa"/>
            <w:tcBorders>
              <w:top w:val="single" w:sz="4" w:space="0" w:color="DBDBDB" w:themeColor="accent3" w:themeTint="66"/>
            </w:tcBorders>
          </w:tcPr>
          <w:p w14:paraId="01E4A5BD" w14:textId="77777777" w:rsidR="000C28AF" w:rsidRPr="00930809" w:rsidRDefault="000C28AF" w:rsidP="0061245E">
            <w:pPr>
              <w:pStyle w:val="Subheading"/>
            </w:pPr>
            <w:r>
              <w:t>Activity Start Date</w:t>
            </w:r>
          </w:p>
        </w:tc>
        <w:sdt>
          <w:sdtPr>
            <w:rPr>
              <w:rFonts w:asciiTheme="majorHAnsi" w:hAnsiTheme="majorHAnsi" w:cstheme="majorHAnsi"/>
              <w:b w:val="0"/>
              <w:color w:val="2B579A"/>
              <w:shd w:val="clear" w:color="auto" w:fill="E6E6E6"/>
            </w:rPr>
            <w:id w:val="-444765382"/>
            <w:placeholder>
              <w:docPart w:val="279AB5E854164B658201673535669C68"/>
            </w:placeholder>
            <w:date w:fullDate="2020-07-01T00:00:00Z">
              <w:dateFormat w:val="d/MM/yyyy"/>
              <w:lid w:val="en-AU"/>
              <w:storeMappedDataAs w:val="dateTime"/>
              <w:calendar w:val="gregorian"/>
            </w:date>
          </w:sdtPr>
          <w:sdtEndPr/>
          <w:sdtContent>
            <w:tc>
              <w:tcPr>
                <w:tcW w:w="4536" w:type="dxa"/>
                <w:tcBorders>
                  <w:top w:val="single" w:sz="4" w:space="0" w:color="DBDBDB" w:themeColor="accent3" w:themeTint="66"/>
                </w:tcBorders>
                <w:shd w:val="clear" w:color="auto" w:fill="FFF2CC" w:themeFill="accent4" w:themeFillTint="33"/>
              </w:tcPr>
              <w:p w14:paraId="3BB6E288" w14:textId="0F199952" w:rsidR="000C28AF" w:rsidRPr="007715C4" w:rsidRDefault="00482B0F" w:rsidP="0061245E">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color w:val="2B579A"/>
                    <w:shd w:val="clear" w:color="auto" w:fill="E6E6E6"/>
                  </w:rPr>
                  <w:t>1/07/20</w:t>
                </w:r>
                <w:r w:rsidR="00E74264">
                  <w:rPr>
                    <w:rFonts w:asciiTheme="majorHAnsi" w:hAnsiTheme="majorHAnsi" w:cstheme="majorHAnsi"/>
                    <w:b w:val="0"/>
                    <w:color w:val="2B579A"/>
                    <w:shd w:val="clear" w:color="auto" w:fill="E6E6E6"/>
                  </w:rPr>
                  <w:t>20</w:t>
                </w:r>
              </w:p>
            </w:tc>
          </w:sdtContent>
        </w:sdt>
      </w:tr>
      <w:tr w:rsidR="000C28AF" w:rsidRPr="007715C4" w14:paraId="5BAFA91A"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5245" w:type="dxa"/>
            <w:tcBorders>
              <w:bottom w:val="single" w:sz="4" w:space="0" w:color="DBDBDB" w:themeColor="accent3" w:themeTint="66"/>
            </w:tcBorders>
          </w:tcPr>
          <w:p w14:paraId="696AC56C" w14:textId="77777777" w:rsidR="000C28AF" w:rsidRPr="00930809" w:rsidRDefault="000C28AF" w:rsidP="0061245E">
            <w:pPr>
              <w:pStyle w:val="Subheading"/>
            </w:pPr>
            <w:r>
              <w:t>Activity End Date</w:t>
            </w:r>
          </w:p>
        </w:tc>
        <w:sdt>
          <w:sdtPr>
            <w:rPr>
              <w:rFonts w:asciiTheme="majorHAnsi" w:hAnsiTheme="majorHAnsi" w:cstheme="majorHAnsi"/>
              <w:b w:val="0"/>
              <w:color w:val="2B579A"/>
              <w:shd w:val="clear" w:color="auto" w:fill="E6E6E6"/>
            </w:rPr>
            <w:id w:val="-367837351"/>
            <w:placeholder>
              <w:docPart w:val="C7D3F566FAB14D799AE0CBB298FA4694"/>
            </w:placeholder>
            <w:date w:fullDate="2021-06-30T00:00:00Z">
              <w:dateFormat w:val="d/MM/yyyy"/>
              <w:lid w:val="en-AU"/>
              <w:storeMappedDataAs w:val="dateTime"/>
              <w:calendar w:val="gregorian"/>
            </w:date>
          </w:sdtPr>
          <w:sdtEndPr/>
          <w:sdtContent>
            <w:tc>
              <w:tcPr>
                <w:tcW w:w="4536" w:type="dxa"/>
                <w:tcBorders>
                  <w:bottom w:val="single" w:sz="4" w:space="0" w:color="DBDBDB" w:themeColor="accent3" w:themeTint="66"/>
                </w:tcBorders>
                <w:shd w:val="clear" w:color="auto" w:fill="FFF2CC" w:themeFill="accent4" w:themeFillTint="33"/>
              </w:tcPr>
              <w:p w14:paraId="4024B7E5" w14:textId="1769BE49" w:rsidR="000C28AF" w:rsidRPr="007715C4" w:rsidRDefault="00482B0F" w:rsidP="0061245E">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color w:val="2B579A"/>
                    <w:shd w:val="clear" w:color="auto" w:fill="E6E6E6"/>
                  </w:rPr>
                  <w:t>30/06/20</w:t>
                </w:r>
                <w:r w:rsidR="00E74264">
                  <w:rPr>
                    <w:rFonts w:asciiTheme="majorHAnsi" w:hAnsiTheme="majorHAnsi" w:cstheme="majorHAnsi"/>
                    <w:b w:val="0"/>
                    <w:color w:val="2B579A"/>
                    <w:shd w:val="clear" w:color="auto" w:fill="E6E6E6"/>
                  </w:rPr>
                  <w:t>21</w:t>
                </w:r>
              </w:p>
            </w:tc>
          </w:sdtContent>
        </w:sdt>
      </w:tr>
    </w:tbl>
    <w:p w14:paraId="7CF72D46" w14:textId="77777777" w:rsidR="000C28AF" w:rsidRDefault="000C28AF" w:rsidP="000C28AF">
      <w:pPr>
        <w:spacing w:after="0"/>
      </w:pPr>
    </w:p>
    <w:tbl>
      <w:tblPr>
        <w:tblStyle w:val="GridTable1Light-Accent3"/>
        <w:tblW w:w="9786" w:type="dxa"/>
        <w:tblInd w:w="-5" w:type="dxa"/>
        <w:tblLook w:val="04A0" w:firstRow="1" w:lastRow="0" w:firstColumn="1" w:lastColumn="0" w:noHBand="0" w:noVBand="1"/>
      </w:tblPr>
      <w:tblGrid>
        <w:gridCol w:w="9786"/>
      </w:tblGrid>
      <w:tr w:rsidR="00B32949" w:rsidRPr="009D61E9" w14:paraId="3F6375C8" w14:textId="77777777" w:rsidTr="00CC151E">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30942BDC" w14:textId="3129B181" w:rsidR="00B32949" w:rsidRPr="00E14610" w:rsidRDefault="0082406D" w:rsidP="00E14610">
            <w:pPr>
              <w:pStyle w:val="Subheading"/>
              <w:rPr>
                <w:b/>
                <w:bCs/>
              </w:rPr>
            </w:pPr>
            <w:r w:rsidRPr="00E14610">
              <w:rPr>
                <w:b/>
                <w:bCs/>
              </w:rPr>
              <w:t>Supporting Activity Details</w:t>
            </w:r>
          </w:p>
        </w:tc>
      </w:tr>
      <w:tr w:rsidR="00B67A15" w:rsidRPr="0047347E" w14:paraId="4433F3B8" w14:textId="77777777" w:rsidTr="00CC151E">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4B7AE1C4" w14:textId="3A051758" w:rsidR="00B67A15" w:rsidRPr="00B67A15" w:rsidRDefault="00B67A15" w:rsidP="00771633">
            <w:pPr>
              <w:pStyle w:val="Subheading"/>
            </w:pPr>
            <w:r w:rsidRPr="00771633">
              <w:rPr>
                <w:rFonts w:asciiTheme="majorHAnsi" w:hAnsiTheme="majorHAnsi"/>
                <w:b/>
                <w:bCs/>
              </w:rPr>
              <w:t>How did this activity directly support the core activities?</w:t>
            </w:r>
          </w:p>
        </w:tc>
      </w:tr>
      <w:tr w:rsidR="001B5D8B" w:rsidRPr="0047347E" w14:paraId="3D02BA88" w14:textId="77777777" w:rsidTr="00CC151E">
        <w:trPr>
          <w:trHeight w:val="20"/>
        </w:trPr>
        <w:tc>
          <w:tcPr>
            <w:cnfStyle w:val="001000000000" w:firstRow="0" w:lastRow="0" w:firstColumn="1" w:lastColumn="0" w:oddVBand="0" w:evenVBand="0" w:oddHBand="0" w:evenHBand="0" w:firstRowFirstColumn="0" w:firstRowLastColumn="0" w:lastRowFirstColumn="0" w:lastRowLastColumn="0"/>
            <w:tcW w:w="9786" w:type="dxa"/>
            <w:tcBorders>
              <w:bottom w:val="single" w:sz="4" w:space="0" w:color="FFFFFF" w:themeColor="background1"/>
            </w:tcBorders>
            <w:shd w:val="clear" w:color="auto" w:fill="auto"/>
            <w:vAlign w:val="center"/>
          </w:tcPr>
          <w:p w14:paraId="6C3EB716" w14:textId="5775E464" w:rsidR="001B5D8B" w:rsidRPr="0042539D" w:rsidRDefault="009E2E9C" w:rsidP="001B5D8B">
            <w:pPr>
              <w:pStyle w:val="Subheading"/>
              <w:jc w:val="right"/>
              <w:rPr>
                <w:rFonts w:asciiTheme="majorHAnsi" w:hAnsiTheme="majorHAnsi"/>
                <w:b/>
                <w:bCs/>
                <w:sz w:val="16"/>
                <w:szCs w:val="16"/>
              </w:rPr>
            </w:pPr>
            <w:r>
              <w:rPr>
                <w:rFonts w:ascii="Calibri Light" w:hAnsi="Calibri Light"/>
                <w:b/>
                <w:bCs/>
                <w:i/>
                <w:iCs/>
                <w:color w:val="FF0000"/>
                <w:sz w:val="16"/>
                <w:szCs w:val="16"/>
              </w:rPr>
              <w:t>1000</w:t>
            </w:r>
            <w:r w:rsidR="001B5D8B" w:rsidRPr="0042539D">
              <w:rPr>
                <w:rFonts w:ascii="Calibri Light" w:hAnsi="Calibri Light"/>
                <w:b/>
                <w:bCs/>
                <w:i/>
                <w:iCs/>
                <w:color w:val="FF0000"/>
                <w:sz w:val="16"/>
                <w:szCs w:val="16"/>
              </w:rPr>
              <w:t xml:space="preserve"> Character Limit</w:t>
            </w:r>
          </w:p>
        </w:tc>
      </w:tr>
      <w:tr w:rsidR="001B5D8B" w:rsidRPr="0047347E" w14:paraId="346C1E12" w14:textId="77777777" w:rsidTr="00CC151E">
        <w:trPr>
          <w:trHeight w:val="20"/>
        </w:trPr>
        <w:tc>
          <w:tcPr>
            <w:cnfStyle w:val="001000000000" w:firstRow="0" w:lastRow="0" w:firstColumn="1" w:lastColumn="0" w:oddVBand="0" w:evenVBand="0" w:oddHBand="0" w:evenHBand="0" w:firstRowFirstColumn="0" w:firstRowLastColumn="0" w:lastRowFirstColumn="0" w:lastRowLastColumn="0"/>
            <w:tcW w:w="9786" w:type="dxa"/>
            <w:tcBorders>
              <w:top w:val="single" w:sz="4" w:space="0" w:color="FFFFFF" w:themeColor="background1"/>
            </w:tcBorders>
            <w:shd w:val="clear" w:color="auto" w:fill="auto"/>
            <w:vAlign w:val="center"/>
          </w:tcPr>
          <w:p w14:paraId="4246E280" w14:textId="5753F706" w:rsidR="00CC151E" w:rsidRPr="00482B0F" w:rsidRDefault="00482B0F" w:rsidP="00CC151E">
            <w:pPr>
              <w:pStyle w:val="AusIndustryGuidance"/>
              <w:spacing w:before="0" w:after="0"/>
              <w:rPr>
                <w:b w:val="0"/>
                <w:bCs w:val="0"/>
                <w:i w:val="0"/>
                <w:iCs w:val="0"/>
                <w:color w:val="FF0000"/>
                <w:sz w:val="18"/>
                <w:szCs w:val="18"/>
              </w:rPr>
            </w:pPr>
            <w:r>
              <w:rPr>
                <w:rFonts w:asciiTheme="majorHAnsi" w:hAnsiTheme="majorHAnsi" w:cstheme="majorHAnsi"/>
                <w:b w:val="0"/>
                <w:bCs w:val="0"/>
                <w:i w:val="0"/>
                <w:iCs w:val="0"/>
                <w:color w:val="auto"/>
              </w:rPr>
              <w:t>T</w:t>
            </w:r>
            <w:r w:rsidRPr="00482B0F">
              <w:rPr>
                <w:rFonts w:asciiTheme="majorHAnsi" w:hAnsiTheme="majorHAnsi" w:cstheme="majorHAnsi"/>
                <w:b w:val="0"/>
                <w:bCs w:val="0"/>
                <w:i w:val="0"/>
                <w:iCs w:val="0"/>
                <w:color w:val="auto"/>
              </w:rPr>
              <w:t xml:space="preserve">his supporting activity directly supported the development and refinement of the proposed hypotheses by providing the R&amp;D team with the necessary supporting research, knowledge, and experience with respect to the relevant subject matter. Further through conducting these investigations, expert consultation, and industry research </w:t>
            </w:r>
            <w:r>
              <w:rPr>
                <w:rFonts w:asciiTheme="majorHAnsi" w:hAnsiTheme="majorHAnsi" w:cstheme="majorHAnsi"/>
                <w:b w:val="0"/>
                <w:bCs w:val="0"/>
                <w:i w:val="0"/>
                <w:iCs w:val="0"/>
                <w:color w:val="auto"/>
              </w:rPr>
              <w:t>Amphitec</w:t>
            </w:r>
            <w:r w:rsidRPr="00482B0F">
              <w:rPr>
                <w:rFonts w:asciiTheme="majorHAnsi" w:hAnsiTheme="majorHAnsi" w:cstheme="majorHAnsi"/>
                <w:b w:val="0"/>
                <w:bCs w:val="0"/>
                <w:i w:val="0"/>
                <w:iCs w:val="0"/>
                <w:color w:val="auto"/>
              </w:rPr>
              <w:t xml:space="preserve">’s R&amp;D team were able to define the knowledge gap and effectively design, conduct, and observe the series of experiments described in the core R&amp;D activities. </w:t>
            </w:r>
          </w:p>
        </w:tc>
      </w:tr>
      <w:tr w:rsidR="001B5D8B" w:rsidRPr="0047347E" w14:paraId="5212C3A7" w14:textId="77777777" w:rsidTr="00CC151E">
        <w:trPr>
          <w:trHeight w:val="20"/>
        </w:trPr>
        <w:tc>
          <w:tcPr>
            <w:cnfStyle w:val="001000000000" w:firstRow="0" w:lastRow="0" w:firstColumn="1" w:lastColumn="0" w:oddVBand="0" w:evenVBand="0" w:oddHBand="0" w:evenHBand="0" w:firstRowFirstColumn="0" w:firstRowLastColumn="0" w:lastRowFirstColumn="0" w:lastRowLastColumn="0"/>
            <w:tcW w:w="9786" w:type="dxa"/>
            <w:tcBorders>
              <w:bottom w:val="single" w:sz="4" w:space="0" w:color="FFFFFF" w:themeColor="background1"/>
            </w:tcBorders>
            <w:shd w:val="clear" w:color="auto" w:fill="auto"/>
          </w:tcPr>
          <w:p w14:paraId="65AA51D8" w14:textId="494CD58B" w:rsidR="001B5D8B" w:rsidRPr="00771633" w:rsidRDefault="001B5D8B" w:rsidP="001B5D8B">
            <w:pPr>
              <w:pStyle w:val="Subheading"/>
            </w:pPr>
            <w:r w:rsidRPr="00771633">
              <w:rPr>
                <w:rFonts w:asciiTheme="majorHAnsi" w:hAnsiTheme="majorHAnsi"/>
                <w:b/>
                <w:bCs/>
              </w:rPr>
              <w:t>Briefly describe the supporting activity</w:t>
            </w:r>
          </w:p>
        </w:tc>
      </w:tr>
      <w:tr w:rsidR="00CC151E" w:rsidRPr="00E4609E" w14:paraId="7E7EDC3F" w14:textId="77777777" w:rsidTr="00CC151E">
        <w:trPr>
          <w:trHeight w:val="20"/>
        </w:trPr>
        <w:tc>
          <w:tcPr>
            <w:cnfStyle w:val="001000000000" w:firstRow="0" w:lastRow="0" w:firstColumn="1" w:lastColumn="0" w:oddVBand="0" w:evenVBand="0" w:oddHBand="0" w:evenHBand="0" w:firstRowFirstColumn="0" w:firstRowLastColumn="0" w:lastRowFirstColumn="0" w:lastRowLastColumn="0"/>
            <w:tcW w:w="9786" w:type="dxa"/>
            <w:tcBorders>
              <w:bottom w:val="single" w:sz="4" w:space="0" w:color="FFFFFF" w:themeColor="background1"/>
            </w:tcBorders>
            <w:shd w:val="clear" w:color="auto" w:fill="auto"/>
            <w:vAlign w:val="center"/>
          </w:tcPr>
          <w:p w14:paraId="57E4C5A3" w14:textId="5F6EB7F5" w:rsidR="00CC151E" w:rsidRPr="00CC151E" w:rsidRDefault="00CC151E" w:rsidP="001B5D8B">
            <w:pPr>
              <w:pStyle w:val="Subheading"/>
              <w:jc w:val="right"/>
              <w:rPr>
                <w:b/>
                <w:bCs/>
                <w:i/>
                <w:iCs/>
                <w:sz w:val="16"/>
                <w:szCs w:val="16"/>
              </w:rPr>
            </w:pPr>
            <w:r w:rsidRPr="00CC151E">
              <w:rPr>
                <w:rFonts w:ascii="Calibri Light" w:hAnsi="Calibri Light"/>
                <w:b/>
                <w:bCs/>
                <w:i/>
                <w:iCs/>
                <w:color w:val="FF0000"/>
                <w:sz w:val="16"/>
                <w:szCs w:val="16"/>
              </w:rPr>
              <w:t>1000 Character Limit</w:t>
            </w:r>
          </w:p>
        </w:tc>
      </w:tr>
      <w:tr w:rsidR="00CC151E" w:rsidRPr="00E4609E" w14:paraId="6AE2D947" w14:textId="77777777" w:rsidTr="00DC3750">
        <w:trPr>
          <w:trHeight w:val="422"/>
        </w:trPr>
        <w:tc>
          <w:tcPr>
            <w:cnfStyle w:val="001000000000" w:firstRow="0" w:lastRow="0" w:firstColumn="1" w:lastColumn="0" w:oddVBand="0" w:evenVBand="0" w:oddHBand="0" w:evenHBand="0" w:firstRowFirstColumn="0" w:firstRowLastColumn="0" w:lastRowFirstColumn="0" w:lastRowLastColumn="0"/>
            <w:tcW w:w="9786" w:type="dxa"/>
            <w:tcBorders>
              <w:top w:val="single" w:sz="4" w:space="0" w:color="FFFFFF" w:themeColor="background1"/>
            </w:tcBorders>
            <w:shd w:val="clear" w:color="auto" w:fill="auto"/>
            <w:vAlign w:val="center"/>
          </w:tcPr>
          <w:p w14:paraId="4C1C3410" w14:textId="08C113E0" w:rsidR="00482B0F" w:rsidRPr="008257C8" w:rsidRDefault="00482B0F" w:rsidP="00482B0F">
            <w:pPr>
              <w:pStyle w:val="Subheading"/>
              <w:rPr>
                <w:rFonts w:ascii="Calibri Light" w:hAnsi="Calibri Light"/>
                <w:szCs w:val="20"/>
              </w:rPr>
            </w:pPr>
            <w:r w:rsidRPr="008257C8">
              <w:rPr>
                <w:rFonts w:ascii="Calibri Light" w:hAnsi="Calibri Light"/>
                <w:szCs w:val="20"/>
              </w:rPr>
              <w:t xml:space="preserve">Prior to and throughout undertaking the associated core R&amp;D activities, technical personnel undertook investigations for various reasons into available information regarding both the sensor technology and software and the autonomous driving MudMaster activities. </w:t>
            </w:r>
          </w:p>
          <w:p w14:paraId="4F2BC385" w14:textId="77777777" w:rsidR="00482B0F" w:rsidRPr="008257C8" w:rsidRDefault="00482B0F" w:rsidP="00482B0F">
            <w:pPr>
              <w:pStyle w:val="Subheading"/>
              <w:rPr>
                <w:rFonts w:ascii="Calibri Light" w:hAnsi="Calibri Light"/>
                <w:szCs w:val="20"/>
              </w:rPr>
            </w:pPr>
          </w:p>
          <w:p w14:paraId="266424C1" w14:textId="01E29249" w:rsidR="00CC151E" w:rsidRPr="00482B0F" w:rsidRDefault="00482B0F" w:rsidP="00482B0F">
            <w:pPr>
              <w:pStyle w:val="Subheading"/>
              <w:rPr>
                <w:rFonts w:ascii="Calibri Light" w:hAnsi="Calibri Light"/>
                <w:sz w:val="18"/>
                <w:szCs w:val="18"/>
              </w:rPr>
            </w:pPr>
            <w:r w:rsidRPr="008257C8">
              <w:rPr>
                <w:rFonts w:ascii="Calibri Light" w:hAnsi="Calibri Light"/>
                <w:szCs w:val="20"/>
              </w:rPr>
              <w:t>These investigations included: reviewing relevant industry literature, attendance and participation in industry working groups and discussions, benchmarking and sampling activities, discussions with contractors and technology suppliers, observation and analysis or processes, employment of expert consultants.</w:t>
            </w:r>
          </w:p>
        </w:tc>
      </w:tr>
    </w:tbl>
    <w:p w14:paraId="34286607" w14:textId="77777777" w:rsidR="00B32949" w:rsidRDefault="00B32949" w:rsidP="000C28AF">
      <w:pPr>
        <w:spacing w:after="0"/>
      </w:pPr>
    </w:p>
    <w:p w14:paraId="1F0A9457" w14:textId="6EBD293B" w:rsidR="00E14610" w:rsidRDefault="00E14610" w:rsidP="006E69A4">
      <w:pPr>
        <w:pBdr>
          <w:bottom w:val="single" w:sz="4" w:space="1" w:color="DBDBDB" w:themeColor="accent3" w:themeTint="66"/>
        </w:pBdr>
        <w:spacing w:after="0"/>
      </w:pPr>
    </w:p>
    <w:p w14:paraId="6F8A1EB3" w14:textId="77777777" w:rsidR="00CC151E" w:rsidRPr="00E60653" w:rsidRDefault="00CC151E" w:rsidP="00E60653"/>
    <w:sectPr w:rsidR="00CC151E" w:rsidRPr="00E60653" w:rsidSect="006E69A4">
      <w:headerReference w:type="even" r:id="rId17"/>
      <w:headerReference w:type="default" r:id="rId18"/>
      <w:footerReference w:type="default" r:id="rId19"/>
      <w:headerReference w:type="first" r:id="rId20"/>
      <w:pgSz w:w="11906" w:h="16838"/>
      <w:pgMar w:top="1440" w:right="1080" w:bottom="1440" w:left="1080" w:header="708" w:footer="52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nathon Pullinger" w:date="2022-04-13T10:42:00Z" w:initials="JP">
    <w:p w14:paraId="7F4D85AC" w14:textId="5838023E" w:rsidR="00994F21" w:rsidRDefault="00994F21">
      <w:pPr>
        <w:pStyle w:val="CommentText"/>
      </w:pPr>
      <w:r w:rsidRPr="00A75FD0">
        <w:rPr>
          <w:rStyle w:val="CommentReference"/>
          <w:highlight w:val="green"/>
        </w:rPr>
        <w:annotationRef/>
      </w:r>
      <w:r w:rsidRPr="00A75FD0">
        <w:rPr>
          <w:highlight w:val="green"/>
        </w:rPr>
        <w:t>@David – this will be completed following the expenditure analysis.</w:t>
      </w:r>
      <w:r>
        <w:t xml:space="preserve"> </w:t>
      </w:r>
    </w:p>
  </w:comment>
  <w:comment w:id="6" w:author="Jonathon Pullinger" w:date="2022-04-13T10:42:00Z" w:initials="JP">
    <w:p w14:paraId="77BAF5A9" w14:textId="0E09809A" w:rsidR="00994F21" w:rsidRDefault="00994F21">
      <w:pPr>
        <w:pStyle w:val="CommentText"/>
      </w:pPr>
      <w:r w:rsidRPr="00A75FD0">
        <w:rPr>
          <w:rStyle w:val="CommentReference"/>
          <w:highlight w:val="yellow"/>
        </w:rPr>
        <w:annotationRef/>
      </w:r>
      <w:r w:rsidRPr="00A75FD0">
        <w:rPr>
          <w:highlight w:val="yellow"/>
        </w:rPr>
        <w:t>@David – can you please confirm. Otherwise we can update once we received the financials.</w:t>
      </w:r>
      <w:r>
        <w:t xml:space="preserve"> </w:t>
      </w:r>
    </w:p>
  </w:comment>
  <w:comment w:id="36" w:author="Jonathon Pullinger" w:date="2022-04-12T20:48:00Z" w:initials="JP">
    <w:p w14:paraId="4D5FCDA1" w14:textId="77777777" w:rsidR="00B52ACB" w:rsidRPr="00A75FD0" w:rsidRDefault="00B52ACB">
      <w:pPr>
        <w:pStyle w:val="CommentText"/>
        <w:rPr>
          <w:highlight w:val="green"/>
        </w:rPr>
      </w:pPr>
      <w:r w:rsidRPr="00A75FD0">
        <w:rPr>
          <w:rStyle w:val="CommentReference"/>
          <w:highlight w:val="green"/>
        </w:rPr>
        <w:annotationRef/>
      </w:r>
      <w:r w:rsidRPr="00A75FD0">
        <w:rPr>
          <w:highlight w:val="green"/>
        </w:rPr>
        <w:t>@David – this was pulled from your Overseas Finding Application from last year. Is this estimate of project expenditure still accurate for the period of 1 July 2019 – 30 June 2023</w:t>
      </w:r>
      <w:r w:rsidR="00994F21" w:rsidRPr="00A75FD0">
        <w:rPr>
          <w:highlight w:val="green"/>
        </w:rPr>
        <w:t xml:space="preserve">. </w:t>
      </w:r>
    </w:p>
    <w:p w14:paraId="19D74FE2" w14:textId="0DE41819" w:rsidR="00994F21" w:rsidRDefault="00994F21">
      <w:pPr>
        <w:pStyle w:val="CommentText"/>
      </w:pPr>
      <w:r w:rsidRPr="00A75FD0">
        <w:rPr>
          <w:highlight w:val="green"/>
        </w:rPr>
        <w:br/>
        <w:t xml:space="preserve">If not- can </w:t>
      </w:r>
      <w:r w:rsidR="00A75FD0" w:rsidRPr="00A75FD0">
        <w:rPr>
          <w:highlight w:val="green"/>
        </w:rPr>
        <w:t>you,</w:t>
      </w:r>
      <w:r w:rsidRPr="00A75FD0">
        <w:rPr>
          <w:highlight w:val="green"/>
        </w:rPr>
        <w:t xml:space="preserve"> please update with a reasonable estimate.</w:t>
      </w:r>
      <w:r>
        <w:t xml:space="preserve"> </w:t>
      </w:r>
    </w:p>
  </w:comment>
  <w:comment w:id="37" w:author="David Frazer" w:date="2022-04-14T13:01:00Z" w:initials="DF">
    <w:p w14:paraId="35B836CE" w14:textId="2D683982" w:rsidR="00AF1696" w:rsidRDefault="00AF1696">
      <w:pPr>
        <w:pStyle w:val="CommentText"/>
      </w:pPr>
      <w:r>
        <w:rPr>
          <w:rStyle w:val="CommentReference"/>
        </w:rPr>
        <w:annotationRef/>
      </w:r>
      <w:r>
        <w:t>Need to look in the GT doc</w:t>
      </w:r>
    </w:p>
  </w:comment>
  <w:comment w:id="47" w:author="Jonathon Pullinger" w:date="2022-04-05T13:16:00Z" w:initials="JP">
    <w:p w14:paraId="1EA9AA8E" w14:textId="0CC1130E" w:rsidR="00A14FE2" w:rsidRDefault="00A14FE2" w:rsidP="00A14FE2">
      <w:pPr>
        <w:pStyle w:val="CommentText"/>
        <w:rPr>
          <w:color w:val="000000"/>
        </w:rPr>
      </w:pPr>
      <w:r>
        <w:rPr>
          <w:rStyle w:val="CommentReference"/>
        </w:rPr>
        <w:annotationRef/>
      </w:r>
      <w:r w:rsidR="001868BA">
        <w:rPr>
          <w:color w:val="000000"/>
        </w:rPr>
        <w:t xml:space="preserve">Dielectric </w:t>
      </w:r>
      <w:proofErr w:type="gramStart"/>
      <w:r w:rsidR="001868BA">
        <w:rPr>
          <w:color w:val="000000"/>
        </w:rPr>
        <w:t xml:space="preserve">Antenna </w:t>
      </w:r>
      <w:r w:rsidR="00EB7AEB">
        <w:rPr>
          <w:color w:val="000000"/>
        </w:rPr>
        <w:t xml:space="preserve"> –</w:t>
      </w:r>
      <w:proofErr w:type="gramEnd"/>
      <w:r w:rsidR="00EB7AEB">
        <w:rPr>
          <w:color w:val="000000"/>
        </w:rPr>
        <w:t xml:space="preserve"> docs provided by David 22.03.22</w:t>
      </w:r>
    </w:p>
    <w:p w14:paraId="7B60DA86" w14:textId="77777777" w:rsidR="00EB7AEB" w:rsidRPr="00994F21" w:rsidRDefault="00EB7AEB" w:rsidP="00994F21">
      <w:pPr>
        <w:pStyle w:val="ListParagraph"/>
        <w:numPr>
          <w:ilvl w:val="0"/>
          <w:numId w:val="59"/>
        </w:numPr>
        <w:spacing w:before="100" w:beforeAutospacing="1" w:after="100" w:afterAutospacing="1" w:line="240" w:lineRule="auto"/>
        <w:rPr>
          <w:rFonts w:eastAsia="Times New Roman"/>
          <w:color w:val="000000"/>
          <w:sz w:val="24"/>
          <w:szCs w:val="24"/>
        </w:rPr>
      </w:pPr>
      <w:r w:rsidRPr="00994F21">
        <w:rPr>
          <w:rFonts w:eastAsia="Times New Roman"/>
          <w:color w:val="000000"/>
          <w:sz w:val="24"/>
          <w:szCs w:val="24"/>
        </w:rPr>
        <w:t>20201007 - UQ_LP20_D1_Executive_Summary_Phibion_DRAFT-1</w:t>
      </w:r>
    </w:p>
    <w:p w14:paraId="4DAC3B1E" w14:textId="77777777" w:rsidR="00EB7AEB" w:rsidRPr="00994F21" w:rsidRDefault="00EB7AEB" w:rsidP="00994F21">
      <w:pPr>
        <w:pStyle w:val="ListParagraph"/>
        <w:numPr>
          <w:ilvl w:val="0"/>
          <w:numId w:val="59"/>
        </w:numPr>
        <w:spacing w:before="100" w:beforeAutospacing="1" w:after="100" w:afterAutospacing="1" w:line="240" w:lineRule="auto"/>
        <w:rPr>
          <w:rFonts w:eastAsia="Times New Roman"/>
          <w:color w:val="000000"/>
          <w:sz w:val="24"/>
          <w:szCs w:val="24"/>
        </w:rPr>
      </w:pPr>
      <w:r w:rsidRPr="00994F21">
        <w:rPr>
          <w:rFonts w:eastAsia="Times New Roman"/>
          <w:color w:val="000000"/>
          <w:sz w:val="24"/>
          <w:szCs w:val="24"/>
        </w:rPr>
        <w:t>20200812 - UQ - PhibionCurrentProgress Update</w:t>
      </w:r>
    </w:p>
    <w:p w14:paraId="6364D23A" w14:textId="77777777" w:rsidR="00EB7AEB" w:rsidRPr="00994F21" w:rsidRDefault="00EB7AEB" w:rsidP="00994F21">
      <w:pPr>
        <w:pStyle w:val="ListParagraph"/>
        <w:numPr>
          <w:ilvl w:val="0"/>
          <w:numId w:val="59"/>
        </w:numPr>
        <w:spacing w:before="100" w:beforeAutospacing="1" w:after="100" w:afterAutospacing="1" w:line="240" w:lineRule="auto"/>
        <w:rPr>
          <w:rFonts w:eastAsia="Times New Roman"/>
          <w:color w:val="000000"/>
          <w:sz w:val="24"/>
          <w:szCs w:val="24"/>
        </w:rPr>
      </w:pPr>
      <w:r w:rsidRPr="00994F21">
        <w:rPr>
          <w:rFonts w:eastAsia="Times New Roman"/>
          <w:color w:val="000000"/>
          <w:sz w:val="24"/>
          <w:szCs w:val="24"/>
        </w:rPr>
        <w:t>20190501 - UQ - Project Proposal</w:t>
      </w:r>
    </w:p>
    <w:p w14:paraId="15420607" w14:textId="47CF6BA1" w:rsidR="00A14FE2" w:rsidRDefault="00A14FE2" w:rsidP="00A14FE2">
      <w:pPr>
        <w:pStyle w:val="CommentText"/>
      </w:pPr>
    </w:p>
  </w:comment>
  <w:comment w:id="83" w:author="Jonathon Pullinger" w:date="2022-04-12T17:26:00Z" w:initials="JP">
    <w:p w14:paraId="02F327BD" w14:textId="47721016" w:rsidR="001868BA" w:rsidRDefault="001868BA">
      <w:pPr>
        <w:pStyle w:val="CommentText"/>
      </w:pPr>
      <w:r w:rsidRPr="00A75FD0">
        <w:rPr>
          <w:rStyle w:val="CommentReference"/>
          <w:highlight w:val="yellow"/>
        </w:rPr>
        <w:annotationRef/>
      </w:r>
      <w:r w:rsidRPr="00A75FD0">
        <w:rPr>
          <w:highlight w:val="yellow"/>
        </w:rPr>
        <w:t>@David – can you please confirm what financial years each phase has been/anticipated to be undertaken?</w:t>
      </w:r>
      <w:r>
        <w:t xml:space="preserve">  </w:t>
      </w:r>
    </w:p>
  </w:comment>
  <w:comment w:id="84" w:author="David Frazer" w:date="2022-04-14T12:45:00Z" w:initials="DF">
    <w:p w14:paraId="4BCB18ED" w14:textId="35044D57" w:rsidR="00FE2563" w:rsidRPr="00FE2563" w:rsidRDefault="00FE2563">
      <w:pPr>
        <w:pStyle w:val="CommentText"/>
        <w:rPr>
          <w:sz w:val="16"/>
          <w:szCs w:val="16"/>
        </w:rPr>
      </w:pPr>
      <w:r>
        <w:rPr>
          <w:rStyle w:val="CommentReference"/>
        </w:rPr>
        <w:annotationRef/>
      </w:r>
    </w:p>
  </w:comment>
  <w:comment w:id="87" w:author="Jonathon Pullinger" w:date="2022-04-12T20:43:00Z" w:initials="JP">
    <w:p w14:paraId="648892CC" w14:textId="46CE41CB" w:rsidR="00B52ACB" w:rsidRDefault="00B52ACB">
      <w:pPr>
        <w:pStyle w:val="CommentText"/>
      </w:pPr>
      <w:r w:rsidRPr="00A75FD0">
        <w:rPr>
          <w:rStyle w:val="CommentReference"/>
          <w:highlight w:val="yellow"/>
        </w:rPr>
        <w:annotationRef/>
      </w:r>
      <w:r w:rsidRPr="00A75FD0">
        <w:rPr>
          <w:highlight w:val="yellow"/>
        </w:rPr>
        <w:t>@David – these were pulled from the PowerPoint progress update provided by UQ. Can you please confirm that this is accurate and includes all conclusions made within the FY21 period?</w:t>
      </w:r>
      <w:r>
        <w:t xml:space="preserve"> </w:t>
      </w:r>
    </w:p>
  </w:comment>
  <w:comment w:id="88" w:author="Jonathon Pullinger" w:date="2022-04-12T20:42:00Z" w:initials="JP">
    <w:p w14:paraId="3BB51E5A" w14:textId="6E9FD611" w:rsidR="00B52ACB" w:rsidRDefault="00B52ACB">
      <w:pPr>
        <w:pStyle w:val="CommentText"/>
      </w:pPr>
      <w:r w:rsidRPr="00A75FD0">
        <w:rPr>
          <w:rStyle w:val="CommentReference"/>
          <w:highlight w:val="yellow"/>
        </w:rPr>
        <w:annotationRef/>
      </w:r>
      <w:r w:rsidRPr="00A75FD0">
        <w:rPr>
          <w:highlight w:val="yellow"/>
        </w:rPr>
        <w:t>@David – can you please confirm when you intend on carrying out phase 2 and phase 3?</w:t>
      </w:r>
      <w:r>
        <w:t xml:space="preserve"> </w:t>
      </w:r>
    </w:p>
  </w:comment>
  <w:comment w:id="91" w:author="Andrew Rae" w:date="2022-04-13T10:06:00Z" w:initials="AR">
    <w:p w14:paraId="1D6B2BE4" w14:textId="2E846943" w:rsidR="00FE1033" w:rsidRDefault="00FE1033" w:rsidP="004D63D3">
      <w:pPr>
        <w:pStyle w:val="CommentText"/>
      </w:pPr>
      <w:r w:rsidRPr="00A75FD0">
        <w:rPr>
          <w:rStyle w:val="CommentReference"/>
          <w:highlight w:val="yellow"/>
        </w:rPr>
        <w:annotationRef/>
      </w:r>
      <w:r w:rsidRPr="00A75FD0">
        <w:rPr>
          <w:highlight w:val="yellow"/>
        </w:rPr>
        <w:t>@David: Could you please confirm</w:t>
      </w:r>
      <w:r w:rsidR="00E74264" w:rsidRPr="00A75FD0">
        <w:rPr>
          <w:highlight w:val="yellow"/>
        </w:rPr>
        <w:t xml:space="preserve"> if UQ collected a levy?</w:t>
      </w:r>
      <w:r>
        <w:t xml:space="preserve"> </w:t>
      </w:r>
    </w:p>
  </w:comment>
  <w:comment w:id="93" w:author="Jonathon Pullinger" w:date="2022-04-13T10:45:00Z" w:initials="JP">
    <w:p w14:paraId="67F7D237" w14:textId="0B1F2A62" w:rsidR="00E74264" w:rsidRDefault="00E74264">
      <w:pPr>
        <w:pStyle w:val="CommentText"/>
      </w:pPr>
      <w:r w:rsidRPr="00A75FD0">
        <w:rPr>
          <w:rStyle w:val="CommentReference"/>
          <w:highlight w:val="yellow"/>
        </w:rPr>
        <w:annotationRef/>
      </w:r>
      <w:r w:rsidRPr="00A75FD0">
        <w:rPr>
          <w:highlight w:val="yellow"/>
        </w:rPr>
        <w:t>@David – does the overseas finding relate to the UQ project? Can you please provide a copy of the Overseas Finding certificate so we can confirm.</w:t>
      </w:r>
      <w:r>
        <w:t xml:space="preserve"> </w:t>
      </w:r>
    </w:p>
  </w:comment>
  <w:comment w:id="96" w:author="Jonathon Pullinger" w:date="2022-04-12T16:23:00Z" w:initials="JP">
    <w:p w14:paraId="7608ED24" w14:textId="2E7F1332" w:rsidR="00EB7AEB" w:rsidRPr="00A75FD0" w:rsidRDefault="00EB7AEB" w:rsidP="00EB7AEB">
      <w:pPr>
        <w:pStyle w:val="CommentText"/>
        <w:rPr>
          <w:b/>
          <w:bCs/>
          <w:highlight w:val="yellow"/>
        </w:rPr>
      </w:pPr>
      <w:r w:rsidRPr="00A75FD0">
        <w:rPr>
          <w:rStyle w:val="CommentReference"/>
          <w:highlight w:val="yellow"/>
        </w:rPr>
        <w:annotationRef/>
      </w:r>
      <w:r w:rsidR="001868BA" w:rsidRPr="00A75FD0">
        <w:rPr>
          <w:b/>
          <w:bCs/>
          <w:highlight w:val="yellow"/>
        </w:rPr>
        <w:t>Automated Mudmaster</w:t>
      </w:r>
      <w:r w:rsidRPr="00A75FD0">
        <w:rPr>
          <w:b/>
          <w:bCs/>
          <w:highlight w:val="yellow"/>
        </w:rPr>
        <w:t xml:space="preserve"> </w:t>
      </w:r>
      <w:r w:rsidRPr="00A75FD0">
        <w:rPr>
          <w:color w:val="000000"/>
          <w:highlight w:val="yellow"/>
        </w:rPr>
        <w:t xml:space="preserve">docs provided by David 22.03.2: </w:t>
      </w:r>
    </w:p>
    <w:p w14:paraId="1C763271" w14:textId="242D39A3" w:rsidR="00EB7AEB" w:rsidRPr="00A75FD0" w:rsidRDefault="00EB7AEB" w:rsidP="00EB7AEB">
      <w:pPr>
        <w:pStyle w:val="CommentText"/>
        <w:rPr>
          <w:highlight w:val="yellow"/>
        </w:rPr>
      </w:pPr>
      <w:r w:rsidRPr="00A75FD0">
        <w:rPr>
          <w:highlight w:val="yellow"/>
        </w:rPr>
        <w:t>* 20200626 - ASI - Phase 1 -MSA SOW (6.24.20)-1 Phibion Signed[11]</w:t>
      </w:r>
    </w:p>
    <w:p w14:paraId="7D79DFC8" w14:textId="77777777" w:rsidR="00EB7AEB" w:rsidRPr="00A75FD0" w:rsidRDefault="00EB7AEB" w:rsidP="00EB7AEB">
      <w:pPr>
        <w:pStyle w:val="CommentText"/>
        <w:rPr>
          <w:highlight w:val="yellow"/>
        </w:rPr>
      </w:pPr>
      <w:r w:rsidRPr="00A75FD0">
        <w:rPr>
          <w:highlight w:val="yellow"/>
        </w:rPr>
        <w:t>* 20200626 - ASI - Phibion MMA Project ROM v3(1)</w:t>
      </w:r>
    </w:p>
    <w:p w14:paraId="478AE77A" w14:textId="77777777" w:rsidR="00EB7AEB" w:rsidRPr="00A75FD0" w:rsidRDefault="00EB7AEB" w:rsidP="00EB7AEB">
      <w:pPr>
        <w:pStyle w:val="CommentText"/>
        <w:rPr>
          <w:highlight w:val="yellow"/>
        </w:rPr>
      </w:pPr>
      <w:r w:rsidRPr="00A75FD0">
        <w:rPr>
          <w:highlight w:val="yellow"/>
        </w:rPr>
        <w:t>* 20200716-ASI-Phibion Phase I Requirements Definition</w:t>
      </w:r>
    </w:p>
    <w:p w14:paraId="36DF1BD9" w14:textId="77777777" w:rsidR="00EB7AEB" w:rsidRPr="00A75FD0" w:rsidRDefault="00EB7AEB" w:rsidP="00EB7AEB">
      <w:pPr>
        <w:pStyle w:val="CommentText"/>
        <w:rPr>
          <w:highlight w:val="yellow"/>
        </w:rPr>
      </w:pPr>
      <w:r w:rsidRPr="00A75FD0">
        <w:rPr>
          <w:highlight w:val="yellow"/>
        </w:rPr>
        <w:t>* 20201214-ASI-Phibion Final Report</w:t>
      </w:r>
    </w:p>
    <w:p w14:paraId="67DFAB59" w14:textId="283C1638" w:rsidR="00EB7AEB" w:rsidRDefault="00EB7AEB" w:rsidP="00EB7AEB">
      <w:pPr>
        <w:pStyle w:val="CommentText"/>
      </w:pPr>
      <w:r w:rsidRPr="00A75FD0">
        <w:rPr>
          <w:highlight w:val="yellow"/>
        </w:rPr>
        <w:t>* 20200626 - ASI - Phase 1 - Invoice #1092</w:t>
      </w:r>
    </w:p>
  </w:comment>
  <w:comment w:id="101" w:author="Jonathon Pullinger" w:date="2022-04-13T10:48:00Z" w:initials="JP">
    <w:p w14:paraId="4C402E78" w14:textId="12B8881A" w:rsidR="00E74264" w:rsidRDefault="00E74264">
      <w:pPr>
        <w:pStyle w:val="CommentText"/>
      </w:pPr>
      <w:r w:rsidRPr="00A75FD0">
        <w:rPr>
          <w:rStyle w:val="CommentReference"/>
          <w:highlight w:val="yellow"/>
        </w:rPr>
        <w:annotationRef/>
      </w:r>
      <w:r w:rsidRPr="00A75FD0">
        <w:rPr>
          <w:highlight w:val="yellow"/>
        </w:rPr>
        <w:t>@David – please confirm if these dates are correct. If note, please update accordingly.</w:t>
      </w:r>
      <w:r>
        <w:t xml:space="preserve"> </w:t>
      </w:r>
    </w:p>
  </w:comment>
  <w:comment w:id="105" w:author="Andrew Rae" w:date="2022-04-13T10:17:00Z" w:initials="AR">
    <w:p w14:paraId="2C7DC5AB" w14:textId="77777777" w:rsidR="00FE1033" w:rsidRDefault="00FE1033" w:rsidP="00A22123">
      <w:pPr>
        <w:pStyle w:val="CommentText"/>
      </w:pPr>
      <w:r w:rsidRPr="00A75FD0">
        <w:rPr>
          <w:rStyle w:val="CommentReference"/>
          <w:highlight w:val="yellow"/>
        </w:rPr>
        <w:annotationRef/>
      </w:r>
      <w:r w:rsidRPr="00A75FD0">
        <w:rPr>
          <w:highlight w:val="yellow"/>
        </w:rPr>
        <w:t>@David: Could you please provide a copy of the Overseas Finding to confirm dates.</w:t>
      </w:r>
    </w:p>
  </w:comment>
  <w:comment w:id="123" w:author="Andrew Rae" w:date="2022-03-23T13:06:00Z" w:initials="AR">
    <w:p w14:paraId="297D3B79" w14:textId="70150916" w:rsidR="00975516" w:rsidRDefault="00975516" w:rsidP="00594691">
      <w:pPr>
        <w:pStyle w:val="CommentText"/>
      </w:pPr>
      <w:r w:rsidRPr="00A75FD0">
        <w:rPr>
          <w:rStyle w:val="CommentReference"/>
          <w:highlight w:val="yellow"/>
        </w:rPr>
        <w:annotationRef/>
      </w:r>
      <w:r w:rsidRPr="00A75FD0">
        <w:rPr>
          <w:highlight w:val="yellow"/>
        </w:rPr>
        <w:t>@David: These were taken from the final report document. Can you please confirm these are accurate?</w:t>
      </w:r>
    </w:p>
  </w:comment>
  <w:comment w:id="124" w:author="David Frazer" w:date="2022-04-14T12:19:00Z" w:initials="DF">
    <w:p w14:paraId="31838169" w14:textId="49E270C5" w:rsidR="005C2E5D" w:rsidRDefault="005C2E5D">
      <w:pPr>
        <w:pStyle w:val="CommentText"/>
      </w:pPr>
      <w:r>
        <w:rPr>
          <w:rStyle w:val="CommentReference"/>
        </w:rPr>
        <w:annotationRef/>
      </w:r>
      <w:r>
        <w:t>This is correct</w:t>
      </w:r>
    </w:p>
  </w:comment>
  <w:comment w:id="125" w:author="Andrew Rae" w:date="2022-03-23T11:04:00Z" w:initials="AR">
    <w:p w14:paraId="253293C1" w14:textId="5E5177BE" w:rsidR="00097F2A" w:rsidRDefault="00097F2A" w:rsidP="002754E6">
      <w:pPr>
        <w:pStyle w:val="CommentText"/>
      </w:pPr>
      <w:r w:rsidRPr="00A75FD0">
        <w:rPr>
          <w:rStyle w:val="CommentReference"/>
          <w:highlight w:val="yellow"/>
        </w:rPr>
        <w:annotationRef/>
      </w:r>
      <w:r w:rsidRPr="00A75FD0">
        <w:rPr>
          <w:highlight w:val="yellow"/>
        </w:rPr>
        <w:t xml:space="preserve">@David: </w:t>
      </w:r>
      <w:r w:rsidR="00E74264" w:rsidRPr="00A75FD0">
        <w:rPr>
          <w:highlight w:val="yellow"/>
        </w:rPr>
        <w:t>can you please provide more detail on the localization issue?</w:t>
      </w:r>
      <w:r w:rsidR="00E74264">
        <w:t xml:space="preserve"> </w:t>
      </w:r>
      <w:r>
        <w:t xml:space="preserve"> </w:t>
      </w:r>
    </w:p>
  </w:comment>
  <w:comment w:id="126" w:author="David Frazer" w:date="2022-04-14T12:20:00Z" w:initials="DF">
    <w:p w14:paraId="0F0D08AA" w14:textId="3426AC45" w:rsidR="005C2E5D" w:rsidRDefault="005C2E5D">
      <w:pPr>
        <w:pStyle w:val="CommentText"/>
      </w:pPr>
      <w:r>
        <w:rPr>
          <w:rStyle w:val="CommentReference"/>
        </w:rPr>
        <w:annotationRef/>
      </w:r>
      <w:r>
        <w:t xml:space="preserve">As this was a POC, due to the limited infrastructure on the machine and the aggressive nature of the material being worked in, the machine would occasionally stray from </w:t>
      </w:r>
      <w:proofErr w:type="spellStart"/>
      <w:r>
        <w:t>it’s</w:t>
      </w:r>
      <w:proofErr w:type="spellEnd"/>
      <w:r>
        <w:t xml:space="preserve"> intended path which would also disrupt the orientation state f the machine. As a safety measure, this would cause the machine to stop!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4D85AC" w15:done="0"/>
  <w15:commentEx w15:paraId="77BAF5A9" w15:done="0"/>
  <w15:commentEx w15:paraId="19D74FE2" w15:done="0"/>
  <w15:commentEx w15:paraId="35B836CE" w15:paraIdParent="19D74FE2" w15:done="0"/>
  <w15:commentEx w15:paraId="15420607" w15:done="0"/>
  <w15:commentEx w15:paraId="02F327BD" w15:done="0"/>
  <w15:commentEx w15:paraId="4BCB18ED" w15:paraIdParent="02F327BD" w15:done="0"/>
  <w15:commentEx w15:paraId="648892CC" w15:done="0"/>
  <w15:commentEx w15:paraId="3BB51E5A" w15:done="0"/>
  <w15:commentEx w15:paraId="1D6B2BE4" w15:done="0"/>
  <w15:commentEx w15:paraId="67F7D237" w15:done="0"/>
  <w15:commentEx w15:paraId="67DFAB59" w15:done="0"/>
  <w15:commentEx w15:paraId="4C402E78" w15:done="0"/>
  <w15:commentEx w15:paraId="2C7DC5AB" w15:done="0"/>
  <w15:commentEx w15:paraId="297D3B79" w15:done="0"/>
  <w15:commentEx w15:paraId="31838169" w15:paraIdParent="297D3B79" w15:done="0"/>
  <w15:commentEx w15:paraId="253293C1" w15:done="0"/>
  <w15:commentEx w15:paraId="0F0D08AA" w15:paraIdParent="253293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12786" w16cex:dateUtc="2022-04-13T00:42:00Z"/>
  <w16cex:commentExtensible w16cex:durableId="2601279D" w16cex:dateUtc="2022-04-13T00:42:00Z"/>
  <w16cex:commentExtensible w16cex:durableId="26006434" w16cex:dateUtc="2022-04-12T10:48:00Z"/>
  <w16cex:commentExtensible w16cex:durableId="260299BA" w16cex:dateUtc="2022-04-14T03:01:00Z"/>
  <w16cex:commentExtensible w16cex:durableId="25F6BFA9" w16cex:dateUtc="2022-04-05T03:16:00Z"/>
  <w16cex:commentExtensible w16cex:durableId="260034AA" w16cex:dateUtc="2022-04-12T07:26:00Z"/>
  <w16cex:commentExtensible w16cex:durableId="260295E0" w16cex:dateUtc="2022-04-14T02:45:00Z"/>
  <w16cex:commentExtensible w16cex:durableId="260062EC" w16cex:dateUtc="2022-04-12T10:43:00Z"/>
  <w16cex:commentExtensible w16cex:durableId="260062C7" w16cex:dateUtc="2022-04-12T10:42:00Z"/>
  <w16cex:commentExtensible w16cex:durableId="26011F3B" w16cex:dateUtc="2022-04-13T00:06:00Z"/>
  <w16cex:commentExtensible w16cex:durableId="26012854" w16cex:dateUtc="2022-04-13T00:45:00Z"/>
  <w16cex:commentExtensible w16cex:durableId="2600261B" w16cex:dateUtc="2022-04-12T06:23:00Z"/>
  <w16cex:commentExtensible w16cex:durableId="26012905" w16cex:dateUtc="2022-04-13T00:48:00Z"/>
  <w16cex:commentExtensible w16cex:durableId="260121C5" w16cex:dateUtc="2022-04-13T00:17:00Z"/>
  <w16cex:commentExtensible w16cex:durableId="25E599B8" w16cex:dateUtc="2022-03-23T03:06:00Z"/>
  <w16cex:commentExtensible w16cex:durableId="26028FEC" w16cex:dateUtc="2022-04-14T02:19:00Z"/>
  <w16cex:commentExtensible w16cex:durableId="25E57D52" w16cex:dateUtc="2022-03-23T01:04:00Z"/>
  <w16cex:commentExtensible w16cex:durableId="26029027" w16cex:dateUtc="2022-04-14T0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4D85AC" w16cid:durableId="26012786"/>
  <w16cid:commentId w16cid:paraId="77BAF5A9" w16cid:durableId="2601279D"/>
  <w16cid:commentId w16cid:paraId="19D74FE2" w16cid:durableId="26006434"/>
  <w16cid:commentId w16cid:paraId="35B836CE" w16cid:durableId="260299BA"/>
  <w16cid:commentId w16cid:paraId="15420607" w16cid:durableId="25F6BFA9"/>
  <w16cid:commentId w16cid:paraId="02F327BD" w16cid:durableId="260034AA"/>
  <w16cid:commentId w16cid:paraId="4BCB18ED" w16cid:durableId="260295E0"/>
  <w16cid:commentId w16cid:paraId="648892CC" w16cid:durableId="260062EC"/>
  <w16cid:commentId w16cid:paraId="3BB51E5A" w16cid:durableId="260062C7"/>
  <w16cid:commentId w16cid:paraId="1D6B2BE4" w16cid:durableId="26011F3B"/>
  <w16cid:commentId w16cid:paraId="67F7D237" w16cid:durableId="26012854"/>
  <w16cid:commentId w16cid:paraId="67DFAB59" w16cid:durableId="2600261B"/>
  <w16cid:commentId w16cid:paraId="4C402E78" w16cid:durableId="26012905"/>
  <w16cid:commentId w16cid:paraId="2C7DC5AB" w16cid:durableId="260121C5"/>
  <w16cid:commentId w16cid:paraId="297D3B79" w16cid:durableId="25E599B8"/>
  <w16cid:commentId w16cid:paraId="31838169" w16cid:durableId="26028FEC"/>
  <w16cid:commentId w16cid:paraId="253293C1" w16cid:durableId="25E57D52"/>
  <w16cid:commentId w16cid:paraId="0F0D08AA" w16cid:durableId="260290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79A30" w14:textId="77777777" w:rsidR="0075282D" w:rsidRDefault="0075282D" w:rsidP="00731142">
      <w:pPr>
        <w:spacing w:after="0" w:line="240" w:lineRule="auto"/>
      </w:pPr>
      <w:r>
        <w:separator/>
      </w:r>
    </w:p>
  </w:endnote>
  <w:endnote w:type="continuationSeparator" w:id="0">
    <w:p w14:paraId="2A49F7FC" w14:textId="77777777" w:rsidR="0075282D" w:rsidRDefault="0075282D" w:rsidP="00731142">
      <w:pPr>
        <w:spacing w:after="0" w:line="240" w:lineRule="auto"/>
      </w:pPr>
      <w:r>
        <w:continuationSeparator/>
      </w:r>
    </w:p>
  </w:endnote>
  <w:endnote w:type="continuationNotice" w:id="1">
    <w:p w14:paraId="1507647F" w14:textId="77777777" w:rsidR="0075282D" w:rsidRDefault="007528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HAnsi"/>
        <w:sz w:val="18"/>
        <w:szCs w:val="18"/>
      </w:rPr>
      <w:id w:val="-396974482"/>
      <w:docPartObj>
        <w:docPartGallery w:val="Page Numbers (Bottom of Page)"/>
        <w:docPartUnique/>
      </w:docPartObj>
    </w:sdtPr>
    <w:sdtEndPr/>
    <w:sdtContent>
      <w:sdt>
        <w:sdtPr>
          <w:rPr>
            <w:rFonts w:asciiTheme="majorHAnsi" w:hAnsiTheme="majorHAnsi" w:cstheme="majorHAnsi"/>
            <w:sz w:val="18"/>
            <w:szCs w:val="18"/>
          </w:rPr>
          <w:id w:val="-1769616900"/>
          <w:docPartObj>
            <w:docPartGallery w:val="Page Numbers (Top of Page)"/>
            <w:docPartUnique/>
          </w:docPartObj>
        </w:sdtPr>
        <w:sdtEndPr/>
        <w:sdtContent>
          <w:p w14:paraId="67EBD322" w14:textId="3D01411E" w:rsidR="001A4108" w:rsidRPr="001A4108" w:rsidRDefault="001A4108">
            <w:pPr>
              <w:pStyle w:val="Footer"/>
              <w:jc w:val="right"/>
              <w:rPr>
                <w:rFonts w:asciiTheme="majorHAnsi" w:hAnsiTheme="majorHAnsi" w:cstheme="majorHAnsi"/>
                <w:sz w:val="18"/>
                <w:szCs w:val="18"/>
              </w:rPr>
            </w:pPr>
            <w:r w:rsidRPr="001A4108">
              <w:rPr>
                <w:rFonts w:asciiTheme="majorHAnsi" w:hAnsiTheme="majorHAnsi" w:cstheme="majorHAnsi"/>
                <w:sz w:val="18"/>
                <w:szCs w:val="18"/>
              </w:rPr>
              <w:t xml:space="preserve">Page </w:t>
            </w:r>
            <w:r w:rsidRPr="001A4108">
              <w:rPr>
                <w:rFonts w:asciiTheme="majorHAnsi" w:hAnsiTheme="majorHAnsi" w:cstheme="majorHAnsi"/>
                <w:sz w:val="20"/>
                <w:szCs w:val="20"/>
              </w:rPr>
              <w:fldChar w:fldCharType="begin"/>
            </w:r>
            <w:r w:rsidRPr="001A4108">
              <w:rPr>
                <w:rFonts w:asciiTheme="majorHAnsi" w:hAnsiTheme="majorHAnsi" w:cstheme="majorHAnsi"/>
                <w:sz w:val="18"/>
                <w:szCs w:val="18"/>
              </w:rPr>
              <w:instrText xml:space="preserve"> PAGE </w:instrText>
            </w:r>
            <w:r w:rsidRPr="001A4108">
              <w:rPr>
                <w:rFonts w:asciiTheme="majorHAnsi" w:hAnsiTheme="majorHAnsi" w:cstheme="majorHAnsi"/>
                <w:sz w:val="20"/>
                <w:szCs w:val="20"/>
              </w:rPr>
              <w:fldChar w:fldCharType="separate"/>
            </w:r>
            <w:r w:rsidRPr="001A4108">
              <w:rPr>
                <w:rFonts w:asciiTheme="majorHAnsi" w:hAnsiTheme="majorHAnsi" w:cstheme="majorHAnsi"/>
                <w:noProof/>
                <w:sz w:val="18"/>
                <w:szCs w:val="18"/>
              </w:rPr>
              <w:t>2</w:t>
            </w:r>
            <w:r w:rsidRPr="001A4108">
              <w:rPr>
                <w:rFonts w:asciiTheme="majorHAnsi" w:hAnsiTheme="majorHAnsi" w:cstheme="majorHAnsi"/>
                <w:sz w:val="20"/>
                <w:szCs w:val="20"/>
              </w:rPr>
              <w:fldChar w:fldCharType="end"/>
            </w:r>
            <w:r w:rsidRPr="001A4108">
              <w:rPr>
                <w:rFonts w:asciiTheme="majorHAnsi" w:hAnsiTheme="majorHAnsi" w:cstheme="majorHAnsi"/>
                <w:sz w:val="18"/>
                <w:szCs w:val="18"/>
              </w:rPr>
              <w:t xml:space="preserve"> of </w:t>
            </w:r>
            <w:r w:rsidRPr="001A4108">
              <w:rPr>
                <w:rFonts w:asciiTheme="majorHAnsi" w:hAnsiTheme="majorHAnsi" w:cstheme="majorHAnsi"/>
                <w:sz w:val="20"/>
                <w:szCs w:val="20"/>
              </w:rPr>
              <w:fldChar w:fldCharType="begin"/>
            </w:r>
            <w:r w:rsidRPr="001A4108">
              <w:rPr>
                <w:rFonts w:asciiTheme="majorHAnsi" w:hAnsiTheme="majorHAnsi" w:cstheme="majorHAnsi"/>
                <w:sz w:val="18"/>
                <w:szCs w:val="18"/>
              </w:rPr>
              <w:instrText xml:space="preserve"> NUMPAGES  </w:instrText>
            </w:r>
            <w:r w:rsidRPr="001A4108">
              <w:rPr>
                <w:rFonts w:asciiTheme="majorHAnsi" w:hAnsiTheme="majorHAnsi" w:cstheme="majorHAnsi"/>
                <w:sz w:val="20"/>
                <w:szCs w:val="20"/>
              </w:rPr>
              <w:fldChar w:fldCharType="separate"/>
            </w:r>
            <w:r w:rsidRPr="001A4108">
              <w:rPr>
                <w:rFonts w:asciiTheme="majorHAnsi" w:hAnsiTheme="majorHAnsi" w:cstheme="majorHAnsi"/>
                <w:noProof/>
                <w:sz w:val="18"/>
                <w:szCs w:val="18"/>
              </w:rPr>
              <w:t>2</w:t>
            </w:r>
            <w:r w:rsidRPr="001A4108">
              <w:rPr>
                <w:rFonts w:asciiTheme="majorHAnsi" w:hAnsiTheme="majorHAnsi" w:cstheme="majorHAnsi"/>
                <w:sz w:val="20"/>
                <w:szCs w:val="20"/>
              </w:rPr>
              <w:fldChar w:fldCharType="end"/>
            </w:r>
          </w:p>
        </w:sdtContent>
      </w:sdt>
    </w:sdtContent>
  </w:sdt>
  <w:p w14:paraId="54503F9F" w14:textId="3E09086F" w:rsidR="006E69A4" w:rsidRPr="001A4108" w:rsidRDefault="006E69A4" w:rsidP="00032DB2">
    <w:pPr>
      <w:pStyle w:val="Footer"/>
      <w:rPr>
        <w:rFonts w:asciiTheme="majorHAnsi" w:hAnsiTheme="majorHAnsi"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EE86C" w14:textId="77777777" w:rsidR="0075282D" w:rsidRDefault="0075282D" w:rsidP="00731142">
      <w:pPr>
        <w:spacing w:after="0" w:line="240" w:lineRule="auto"/>
      </w:pPr>
      <w:r>
        <w:separator/>
      </w:r>
    </w:p>
  </w:footnote>
  <w:footnote w:type="continuationSeparator" w:id="0">
    <w:p w14:paraId="7372C9C0" w14:textId="77777777" w:rsidR="0075282D" w:rsidRDefault="0075282D" w:rsidP="00731142">
      <w:pPr>
        <w:spacing w:after="0" w:line="240" w:lineRule="auto"/>
      </w:pPr>
      <w:r>
        <w:continuationSeparator/>
      </w:r>
    </w:p>
  </w:footnote>
  <w:footnote w:type="continuationNotice" w:id="1">
    <w:p w14:paraId="053DDA1E" w14:textId="77777777" w:rsidR="0075282D" w:rsidRDefault="007528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BF8F" w14:textId="0BA76692" w:rsidR="00032DB2" w:rsidRDefault="00E635AF">
    <w:pPr>
      <w:pStyle w:val="Header"/>
    </w:pPr>
    <w:r>
      <w:rPr>
        <w:noProof/>
      </w:rPr>
      <w:pict w14:anchorId="107C4D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784766" o:spid="_x0000_s2051" type="#_x0000_t136" style="position:absolute;margin-left:0;margin-top:0;width:429.4pt;height:257.6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5D906" w14:textId="5AE9110C" w:rsidR="004568E8" w:rsidRPr="000D3000" w:rsidRDefault="00E635AF" w:rsidP="004568E8">
    <w:pPr>
      <w:pStyle w:val="Header"/>
      <w:jc w:val="right"/>
      <w:rPr>
        <w:lang w:val="en-US"/>
      </w:rPr>
    </w:pPr>
    <w:r>
      <w:rPr>
        <w:noProof/>
      </w:rPr>
      <w:pict w14:anchorId="1E075D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784767" o:spid="_x0000_s2052" type="#_x0000_t136" style="position:absolute;left:0;text-align:left;margin-left:0;margin-top:0;width:429.4pt;height:257.6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3712C" w14:textId="0ED27757" w:rsidR="00032DB2" w:rsidRDefault="00E635AF">
    <w:pPr>
      <w:pStyle w:val="Header"/>
    </w:pPr>
    <w:r>
      <w:rPr>
        <w:noProof/>
      </w:rPr>
      <w:pict w14:anchorId="3BD259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784765" o:spid="_x0000_s2050" type="#_x0000_t136" style="position:absolute;margin-left:0;margin-top:0;width:429.4pt;height:257.6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CD1"/>
    <w:multiLevelType w:val="hybridMultilevel"/>
    <w:tmpl w:val="526C7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7B457E"/>
    <w:multiLevelType w:val="hybridMultilevel"/>
    <w:tmpl w:val="5BF2C6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1742EF"/>
    <w:multiLevelType w:val="multilevel"/>
    <w:tmpl w:val="1D883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55842"/>
    <w:multiLevelType w:val="hybridMultilevel"/>
    <w:tmpl w:val="2F563F58"/>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9A65347"/>
    <w:multiLevelType w:val="hybridMultilevel"/>
    <w:tmpl w:val="25F201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9FE0A3B"/>
    <w:multiLevelType w:val="hybridMultilevel"/>
    <w:tmpl w:val="73D65B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B2C4140"/>
    <w:multiLevelType w:val="hybridMultilevel"/>
    <w:tmpl w:val="C8922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EFD3BC0"/>
    <w:multiLevelType w:val="hybridMultilevel"/>
    <w:tmpl w:val="0DE44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06531E8"/>
    <w:multiLevelType w:val="hybridMultilevel"/>
    <w:tmpl w:val="7408ECEE"/>
    <w:lvl w:ilvl="0" w:tplc="0594767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4F671B"/>
    <w:multiLevelType w:val="hybridMultilevel"/>
    <w:tmpl w:val="A02C6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997645A"/>
    <w:multiLevelType w:val="multilevel"/>
    <w:tmpl w:val="49FA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391342"/>
    <w:multiLevelType w:val="hybridMultilevel"/>
    <w:tmpl w:val="EAAEA9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EB7778C"/>
    <w:multiLevelType w:val="hybridMultilevel"/>
    <w:tmpl w:val="ABB0297C"/>
    <w:lvl w:ilvl="0" w:tplc="2A9C1792">
      <w:start w:val="4000"/>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FB93486"/>
    <w:multiLevelType w:val="hybridMultilevel"/>
    <w:tmpl w:val="E500ABC8"/>
    <w:lvl w:ilvl="0" w:tplc="26224094">
      <w:start w:val="1"/>
      <w:numFmt w:val="bullet"/>
      <w:lvlText w:val="-"/>
      <w:lvlJc w:val="left"/>
      <w:pPr>
        <w:ind w:left="720" w:hanging="360"/>
      </w:pPr>
      <w:rPr>
        <w:rFonts w:ascii="Calibri" w:eastAsia="Calibri" w:hAnsi="Calibri" w:cs="Calibri" w:hint="default"/>
        <w:i/>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227E6D89"/>
    <w:multiLevelType w:val="hybridMultilevel"/>
    <w:tmpl w:val="D19AB5A8"/>
    <w:lvl w:ilvl="0" w:tplc="4E9AD8FC">
      <w:start w:val="1000"/>
      <w:numFmt w:val="decimal"/>
      <w:lvlText w:val="%1"/>
      <w:lvlJc w:val="left"/>
      <w:pPr>
        <w:ind w:left="720" w:hanging="360"/>
      </w:pPr>
      <w:rPr>
        <w:rFonts w:ascii="Calibri Light" w:hAnsi="Calibri Light" w:hint="default"/>
        <w:b w:val="0"/>
        <w:i/>
        <w:color w:val="FF0000"/>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31C3003"/>
    <w:multiLevelType w:val="hybridMultilevel"/>
    <w:tmpl w:val="C93A37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9752CB6E">
      <w:numFmt w:val="bullet"/>
      <w:lvlText w:val="•"/>
      <w:lvlJc w:val="left"/>
      <w:pPr>
        <w:ind w:left="3240" w:hanging="720"/>
      </w:pPr>
      <w:rPr>
        <w:rFonts w:ascii="Calibri Light" w:eastAsiaTheme="minorHAnsi" w:hAnsi="Calibri Light" w:cs="Calibri Light"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51E1A8A"/>
    <w:multiLevelType w:val="hybridMultilevel"/>
    <w:tmpl w:val="CF0809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5AF73D3"/>
    <w:multiLevelType w:val="hybridMultilevel"/>
    <w:tmpl w:val="39F84EC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8DA611E"/>
    <w:multiLevelType w:val="hybridMultilevel"/>
    <w:tmpl w:val="F788C9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9DA543B"/>
    <w:multiLevelType w:val="hybridMultilevel"/>
    <w:tmpl w:val="2AA68E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B4C3A50"/>
    <w:multiLevelType w:val="hybridMultilevel"/>
    <w:tmpl w:val="A0FA3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FA34D82"/>
    <w:multiLevelType w:val="hybridMultilevel"/>
    <w:tmpl w:val="690432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FE5117F"/>
    <w:multiLevelType w:val="hybridMultilevel"/>
    <w:tmpl w:val="4C3AB29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5511AEB"/>
    <w:multiLevelType w:val="hybridMultilevel"/>
    <w:tmpl w:val="D89A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D983FDC"/>
    <w:multiLevelType w:val="hybridMultilevel"/>
    <w:tmpl w:val="2F3445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E242B9F"/>
    <w:multiLevelType w:val="hybridMultilevel"/>
    <w:tmpl w:val="6CE271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2CE1DC8"/>
    <w:multiLevelType w:val="hybridMultilevel"/>
    <w:tmpl w:val="7540B54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43E035FC"/>
    <w:multiLevelType w:val="hybridMultilevel"/>
    <w:tmpl w:val="66880E6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49F42D0"/>
    <w:multiLevelType w:val="hybridMultilevel"/>
    <w:tmpl w:val="B732A030"/>
    <w:lvl w:ilvl="0" w:tplc="15BE9376">
      <w:start w:val="4000"/>
      <w:numFmt w:val="bullet"/>
      <w:lvlText w:val=""/>
      <w:lvlJc w:val="left"/>
      <w:pPr>
        <w:ind w:left="720" w:hanging="360"/>
      </w:pPr>
      <w:rPr>
        <w:rFonts w:ascii="Symbol" w:eastAsiaTheme="minorHAnsi" w:hAnsi="Symbol" w:cstheme="majorHAnsi"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78C0146"/>
    <w:multiLevelType w:val="hybridMultilevel"/>
    <w:tmpl w:val="6B503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A9A3463"/>
    <w:multiLevelType w:val="hybridMultilevel"/>
    <w:tmpl w:val="12B62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D8E7F9A"/>
    <w:multiLevelType w:val="hybridMultilevel"/>
    <w:tmpl w:val="1BDE8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E957AF5"/>
    <w:multiLevelType w:val="hybridMultilevel"/>
    <w:tmpl w:val="D832B0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0076950"/>
    <w:multiLevelType w:val="hybridMultilevel"/>
    <w:tmpl w:val="98C441FE"/>
    <w:lvl w:ilvl="0" w:tplc="6178A9D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38C6B74"/>
    <w:multiLevelType w:val="hybridMultilevel"/>
    <w:tmpl w:val="0C09001D"/>
    <w:lvl w:ilvl="0" w:tplc="6910E790">
      <w:start w:val="1"/>
      <w:numFmt w:val="decimal"/>
      <w:lvlText w:val="%1)"/>
      <w:lvlJc w:val="left"/>
      <w:pPr>
        <w:ind w:left="360" w:hanging="360"/>
      </w:pPr>
    </w:lvl>
    <w:lvl w:ilvl="1" w:tplc="1E922362">
      <w:start w:val="1"/>
      <w:numFmt w:val="lowerLetter"/>
      <w:lvlText w:val="%2)"/>
      <w:lvlJc w:val="left"/>
      <w:pPr>
        <w:ind w:left="720" w:hanging="360"/>
      </w:pPr>
    </w:lvl>
    <w:lvl w:ilvl="2" w:tplc="AE64B2AC">
      <w:start w:val="1"/>
      <w:numFmt w:val="lowerRoman"/>
      <w:lvlText w:val="%3)"/>
      <w:lvlJc w:val="left"/>
      <w:pPr>
        <w:ind w:left="1080" w:hanging="360"/>
      </w:pPr>
    </w:lvl>
    <w:lvl w:ilvl="3" w:tplc="13167F3A">
      <w:start w:val="1"/>
      <w:numFmt w:val="decimal"/>
      <w:lvlText w:val="(%4)"/>
      <w:lvlJc w:val="left"/>
      <w:pPr>
        <w:ind w:left="1440" w:hanging="360"/>
      </w:pPr>
    </w:lvl>
    <w:lvl w:ilvl="4" w:tplc="730AA3C8">
      <w:start w:val="1"/>
      <w:numFmt w:val="lowerLetter"/>
      <w:lvlText w:val="(%5)"/>
      <w:lvlJc w:val="left"/>
      <w:pPr>
        <w:ind w:left="1800" w:hanging="360"/>
      </w:pPr>
    </w:lvl>
    <w:lvl w:ilvl="5" w:tplc="CB589C34">
      <w:start w:val="1"/>
      <w:numFmt w:val="lowerRoman"/>
      <w:lvlText w:val="(%6)"/>
      <w:lvlJc w:val="left"/>
      <w:pPr>
        <w:ind w:left="2160" w:hanging="360"/>
      </w:pPr>
    </w:lvl>
    <w:lvl w:ilvl="6" w:tplc="08586952">
      <w:start w:val="1"/>
      <w:numFmt w:val="decimal"/>
      <w:lvlText w:val="%7."/>
      <w:lvlJc w:val="left"/>
      <w:pPr>
        <w:ind w:left="2520" w:hanging="360"/>
      </w:pPr>
    </w:lvl>
    <w:lvl w:ilvl="7" w:tplc="F65264DC">
      <w:start w:val="1"/>
      <w:numFmt w:val="lowerLetter"/>
      <w:lvlText w:val="%8."/>
      <w:lvlJc w:val="left"/>
      <w:pPr>
        <w:ind w:left="2880" w:hanging="360"/>
      </w:pPr>
    </w:lvl>
    <w:lvl w:ilvl="8" w:tplc="A0E4FD7A">
      <w:start w:val="1"/>
      <w:numFmt w:val="lowerRoman"/>
      <w:lvlText w:val="%9."/>
      <w:lvlJc w:val="left"/>
      <w:pPr>
        <w:ind w:left="3240" w:hanging="360"/>
      </w:pPr>
    </w:lvl>
  </w:abstractNum>
  <w:abstractNum w:abstractNumId="35" w15:restartNumberingAfterBreak="0">
    <w:nsid w:val="54A8044A"/>
    <w:multiLevelType w:val="hybridMultilevel"/>
    <w:tmpl w:val="5796ABAE"/>
    <w:lvl w:ilvl="0" w:tplc="6178A9DA">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6" w15:restartNumberingAfterBreak="0">
    <w:nsid w:val="565A06D1"/>
    <w:multiLevelType w:val="hybridMultilevel"/>
    <w:tmpl w:val="525038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7FB1059"/>
    <w:multiLevelType w:val="hybridMultilevel"/>
    <w:tmpl w:val="943669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81A206B"/>
    <w:multiLevelType w:val="hybridMultilevel"/>
    <w:tmpl w:val="BEDC7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C403E39"/>
    <w:multiLevelType w:val="hybridMultilevel"/>
    <w:tmpl w:val="986CEF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EE36EE3"/>
    <w:multiLevelType w:val="hybridMultilevel"/>
    <w:tmpl w:val="4BB036F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091710A"/>
    <w:multiLevelType w:val="hybridMultilevel"/>
    <w:tmpl w:val="4B6E1F5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35F0E3E"/>
    <w:multiLevelType w:val="hybridMultilevel"/>
    <w:tmpl w:val="281896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59E29D2"/>
    <w:multiLevelType w:val="hybridMultilevel"/>
    <w:tmpl w:val="446E94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6550FB7"/>
    <w:multiLevelType w:val="hybridMultilevel"/>
    <w:tmpl w:val="1F848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678659AA"/>
    <w:multiLevelType w:val="hybridMultilevel"/>
    <w:tmpl w:val="56488CDC"/>
    <w:lvl w:ilvl="0" w:tplc="A7C6F24E">
      <w:start w:val="10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68D0398A"/>
    <w:multiLevelType w:val="hybridMultilevel"/>
    <w:tmpl w:val="199E421C"/>
    <w:lvl w:ilvl="0" w:tplc="B276CB76">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690B1C0A"/>
    <w:multiLevelType w:val="hybridMultilevel"/>
    <w:tmpl w:val="E5904BB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8" w15:restartNumberingAfterBreak="0">
    <w:nsid w:val="695069C6"/>
    <w:multiLevelType w:val="hybridMultilevel"/>
    <w:tmpl w:val="225097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6C7B0474"/>
    <w:multiLevelType w:val="hybridMultilevel"/>
    <w:tmpl w:val="7B503912"/>
    <w:lvl w:ilvl="0" w:tplc="0C090017">
      <w:start w:val="1"/>
      <w:numFmt w:val="lowerLetter"/>
      <w:lvlText w:val="%1)"/>
      <w:lvlJc w:val="left"/>
      <w:pPr>
        <w:ind w:left="720" w:hanging="360"/>
      </w:pPr>
      <w:rPr>
        <w:rFonts w:hint="default"/>
      </w:rPr>
    </w:lvl>
    <w:lvl w:ilvl="1" w:tplc="24CAE37C">
      <w:start w:val="1"/>
      <w:numFmt w:val="decimal"/>
      <w:lvlText w:val="(%2)"/>
      <w:lvlJc w:val="left"/>
      <w:pPr>
        <w:ind w:left="1440" w:hanging="360"/>
      </w:pPr>
      <w:rPr>
        <w:rFonts w:hint="default"/>
      </w:rPr>
    </w:lvl>
    <w:lvl w:ilvl="2" w:tplc="BB20587E">
      <w:start w:val="1"/>
      <w:numFmt w:val="low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6D1A3A73"/>
    <w:multiLevelType w:val="hybridMultilevel"/>
    <w:tmpl w:val="25DE2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6E6450A1"/>
    <w:multiLevelType w:val="hybridMultilevel"/>
    <w:tmpl w:val="E0C0CC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6F4D273A"/>
    <w:multiLevelType w:val="hybridMultilevel"/>
    <w:tmpl w:val="1D3853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6FA85FE2"/>
    <w:multiLevelType w:val="hybridMultilevel"/>
    <w:tmpl w:val="69A8C0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708C7373"/>
    <w:multiLevelType w:val="hybridMultilevel"/>
    <w:tmpl w:val="A4283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71867E29"/>
    <w:multiLevelType w:val="hybridMultilevel"/>
    <w:tmpl w:val="97ECB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7233630A"/>
    <w:multiLevelType w:val="hybridMultilevel"/>
    <w:tmpl w:val="79ECCD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75EF170F"/>
    <w:multiLevelType w:val="hybridMultilevel"/>
    <w:tmpl w:val="BD5ABA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77AF54EA"/>
    <w:multiLevelType w:val="hybridMultilevel"/>
    <w:tmpl w:val="969A3F82"/>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9" w15:restartNumberingAfterBreak="0">
    <w:nsid w:val="7DEC1447"/>
    <w:multiLevelType w:val="hybridMultilevel"/>
    <w:tmpl w:val="E12E3F4A"/>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7EE56A73"/>
    <w:multiLevelType w:val="hybridMultilevel"/>
    <w:tmpl w:val="247607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7F193515"/>
    <w:multiLevelType w:val="hybridMultilevel"/>
    <w:tmpl w:val="4B4E50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76848510">
    <w:abstractNumId w:val="50"/>
  </w:num>
  <w:num w:numId="2" w16cid:durableId="646980348">
    <w:abstractNumId w:val="33"/>
  </w:num>
  <w:num w:numId="3" w16cid:durableId="656348969">
    <w:abstractNumId w:val="35"/>
  </w:num>
  <w:num w:numId="4" w16cid:durableId="731347533">
    <w:abstractNumId w:val="55"/>
  </w:num>
  <w:num w:numId="5" w16cid:durableId="1435130064">
    <w:abstractNumId w:val="21"/>
  </w:num>
  <w:num w:numId="6" w16cid:durableId="801046720">
    <w:abstractNumId w:val="31"/>
  </w:num>
  <w:num w:numId="7" w16cid:durableId="1495685735">
    <w:abstractNumId w:val="18"/>
  </w:num>
  <w:num w:numId="8" w16cid:durableId="1052121607">
    <w:abstractNumId w:val="58"/>
  </w:num>
  <w:num w:numId="9" w16cid:durableId="1645113816">
    <w:abstractNumId w:val="49"/>
  </w:num>
  <w:num w:numId="10" w16cid:durableId="846481302">
    <w:abstractNumId w:val="32"/>
  </w:num>
  <w:num w:numId="11" w16cid:durableId="1697660019">
    <w:abstractNumId w:val="7"/>
  </w:num>
  <w:num w:numId="12" w16cid:durableId="1391924169">
    <w:abstractNumId w:val="19"/>
  </w:num>
  <w:num w:numId="13" w16cid:durableId="2137139033">
    <w:abstractNumId w:val="23"/>
  </w:num>
  <w:num w:numId="14" w16cid:durableId="727843624">
    <w:abstractNumId w:val="24"/>
  </w:num>
  <w:num w:numId="15" w16cid:durableId="997810124">
    <w:abstractNumId w:val="0"/>
  </w:num>
  <w:num w:numId="16" w16cid:durableId="126513933">
    <w:abstractNumId w:val="3"/>
  </w:num>
  <w:num w:numId="17" w16cid:durableId="1571961216">
    <w:abstractNumId w:val="34"/>
  </w:num>
  <w:num w:numId="18" w16cid:durableId="1014379682">
    <w:abstractNumId w:val="6"/>
  </w:num>
  <w:num w:numId="19" w16cid:durableId="623123180">
    <w:abstractNumId w:val="51"/>
  </w:num>
  <w:num w:numId="20" w16cid:durableId="989678215">
    <w:abstractNumId w:val="61"/>
  </w:num>
  <w:num w:numId="21" w16cid:durableId="898398497">
    <w:abstractNumId w:val="57"/>
  </w:num>
  <w:num w:numId="22" w16cid:durableId="498161449">
    <w:abstractNumId w:val="29"/>
  </w:num>
  <w:num w:numId="23" w16cid:durableId="881476027">
    <w:abstractNumId w:val="44"/>
  </w:num>
  <w:num w:numId="24" w16cid:durableId="1558777282">
    <w:abstractNumId w:val="1"/>
  </w:num>
  <w:num w:numId="25" w16cid:durableId="198250473">
    <w:abstractNumId w:val="36"/>
  </w:num>
  <w:num w:numId="26" w16cid:durableId="1216819304">
    <w:abstractNumId w:val="48"/>
  </w:num>
  <w:num w:numId="27" w16cid:durableId="455872111">
    <w:abstractNumId w:val="20"/>
  </w:num>
  <w:num w:numId="28" w16cid:durableId="298073371">
    <w:abstractNumId w:val="38"/>
  </w:num>
  <w:num w:numId="29" w16cid:durableId="1208758987">
    <w:abstractNumId w:val="14"/>
  </w:num>
  <w:num w:numId="30" w16cid:durableId="84113030">
    <w:abstractNumId w:val="42"/>
  </w:num>
  <w:num w:numId="31" w16cid:durableId="1499229686">
    <w:abstractNumId w:val="13"/>
  </w:num>
  <w:num w:numId="32" w16cid:durableId="693700185">
    <w:abstractNumId w:val="15"/>
  </w:num>
  <w:num w:numId="33" w16cid:durableId="662658385">
    <w:abstractNumId w:val="28"/>
  </w:num>
  <w:num w:numId="34" w16cid:durableId="2093621803">
    <w:abstractNumId w:val="25"/>
  </w:num>
  <w:num w:numId="35" w16cid:durableId="1012995226">
    <w:abstractNumId w:val="56"/>
  </w:num>
  <w:num w:numId="36" w16cid:durableId="1027562744">
    <w:abstractNumId w:val="8"/>
  </w:num>
  <w:num w:numId="37" w16cid:durableId="1472940598">
    <w:abstractNumId w:val="12"/>
  </w:num>
  <w:num w:numId="38" w16cid:durableId="554775053">
    <w:abstractNumId w:val="40"/>
  </w:num>
  <w:num w:numId="39" w16cid:durableId="975570050">
    <w:abstractNumId w:val="22"/>
  </w:num>
  <w:num w:numId="40" w16cid:durableId="467481900">
    <w:abstractNumId w:val="39"/>
  </w:num>
  <w:num w:numId="41" w16cid:durableId="1670330264">
    <w:abstractNumId w:val="11"/>
  </w:num>
  <w:num w:numId="42" w16cid:durableId="40907820">
    <w:abstractNumId w:val="54"/>
  </w:num>
  <w:num w:numId="43" w16cid:durableId="554506220">
    <w:abstractNumId w:val="41"/>
  </w:num>
  <w:num w:numId="44" w16cid:durableId="1906715314">
    <w:abstractNumId w:val="17"/>
  </w:num>
  <w:num w:numId="45" w16cid:durableId="990716825">
    <w:abstractNumId w:val="27"/>
  </w:num>
  <w:num w:numId="46" w16cid:durableId="1270889354">
    <w:abstractNumId w:val="10"/>
  </w:num>
  <w:num w:numId="47" w16cid:durableId="126819984">
    <w:abstractNumId w:val="2"/>
  </w:num>
  <w:num w:numId="48" w16cid:durableId="1389378182">
    <w:abstractNumId w:val="30"/>
  </w:num>
  <w:num w:numId="49" w16cid:durableId="30039288">
    <w:abstractNumId w:val="37"/>
  </w:num>
  <w:num w:numId="50" w16cid:durableId="1862380">
    <w:abstractNumId w:val="60"/>
  </w:num>
  <w:num w:numId="51" w16cid:durableId="1317756695">
    <w:abstractNumId w:val="52"/>
  </w:num>
  <w:num w:numId="52" w16cid:durableId="21059621">
    <w:abstractNumId w:val="5"/>
  </w:num>
  <w:num w:numId="53" w16cid:durableId="2023895521">
    <w:abstractNumId w:val="45"/>
  </w:num>
  <w:num w:numId="54" w16cid:durableId="2125034458">
    <w:abstractNumId w:val="59"/>
  </w:num>
  <w:num w:numId="55" w16cid:durableId="1047725596">
    <w:abstractNumId w:val="4"/>
  </w:num>
  <w:num w:numId="56" w16cid:durableId="1480657775">
    <w:abstractNumId w:val="43"/>
  </w:num>
  <w:num w:numId="57" w16cid:durableId="492913944">
    <w:abstractNumId w:val="9"/>
  </w:num>
  <w:num w:numId="58" w16cid:durableId="150104753">
    <w:abstractNumId w:val="53"/>
  </w:num>
  <w:num w:numId="59" w16cid:durableId="288099094">
    <w:abstractNumId w:val="26"/>
  </w:num>
  <w:num w:numId="60" w16cid:durableId="1071998408">
    <w:abstractNumId w:val="46"/>
  </w:num>
  <w:num w:numId="61" w16cid:durableId="955524776">
    <w:abstractNumId w:val="16"/>
  </w:num>
  <w:num w:numId="62" w16cid:durableId="915014396">
    <w:abstractNumId w:val="47"/>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Frazer">
    <w15:presenceInfo w15:providerId="AD" w15:userId="S::david.frazer@phibion.com::ca4e9768-b9b6-4192-83f1-e765d6408f9d"/>
  </w15:person>
  <w15:person w15:author="Jonathon Pullinger">
    <w15:presenceInfo w15:providerId="AD" w15:userId="S::jonathon@abalegalgroup.com.au::0800f6a5-e096-432b-bd30-b677198d51a8"/>
  </w15:person>
  <w15:person w15:author="Navin Raj">
    <w15:presenceInfo w15:providerId="AD" w15:userId="S::navin.raj@phibion.com::d5026b00-e82c-4389-bee2-bb1e48852ee3"/>
  </w15:person>
  <w15:person w15:author="Andrew Rae">
    <w15:presenceInfo w15:providerId="AD" w15:userId="S::andrew.rae@abalegalgroup.com.au::de392a7e-2f80-40f6-8560-dccef4136e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hdrShapeDefaults>
    <o:shapedefaults v:ext="edit" spidmax="205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MDM3NzW3NDS0MDdV0lEKTi0uzszPAykwrgUAUejBhywAAAA="/>
    <w:docVar w:name="ndGeneratedStamp" w:val="3478-8651-3684, v. 2"/>
    <w:docVar w:name="ndGeneratedStampLocation" w:val="ExceptFirst"/>
  </w:docVars>
  <w:rsids>
    <w:rsidRoot w:val="007D606E"/>
    <w:rsid w:val="00020FAE"/>
    <w:rsid w:val="00021C83"/>
    <w:rsid w:val="000305AA"/>
    <w:rsid w:val="00032DB2"/>
    <w:rsid w:val="00041DB4"/>
    <w:rsid w:val="00045B04"/>
    <w:rsid w:val="00050697"/>
    <w:rsid w:val="0005122E"/>
    <w:rsid w:val="000558F5"/>
    <w:rsid w:val="00056393"/>
    <w:rsid w:val="00062448"/>
    <w:rsid w:val="000637EA"/>
    <w:rsid w:val="00065349"/>
    <w:rsid w:val="00071452"/>
    <w:rsid w:val="00084889"/>
    <w:rsid w:val="00097660"/>
    <w:rsid w:val="00097F2A"/>
    <w:rsid w:val="000A506F"/>
    <w:rsid w:val="000A5329"/>
    <w:rsid w:val="000B04CC"/>
    <w:rsid w:val="000B2C1B"/>
    <w:rsid w:val="000C28AF"/>
    <w:rsid w:val="000C2FA8"/>
    <w:rsid w:val="000D3000"/>
    <w:rsid w:val="000E053E"/>
    <w:rsid w:val="000E23A4"/>
    <w:rsid w:val="000F3DAC"/>
    <w:rsid w:val="00105778"/>
    <w:rsid w:val="00106EF8"/>
    <w:rsid w:val="001074C0"/>
    <w:rsid w:val="0011132C"/>
    <w:rsid w:val="001113CE"/>
    <w:rsid w:val="00111972"/>
    <w:rsid w:val="001360E6"/>
    <w:rsid w:val="001376EA"/>
    <w:rsid w:val="00143EE8"/>
    <w:rsid w:val="00155C7D"/>
    <w:rsid w:val="00165E3F"/>
    <w:rsid w:val="00172B47"/>
    <w:rsid w:val="001742C9"/>
    <w:rsid w:val="0018186E"/>
    <w:rsid w:val="00182376"/>
    <w:rsid w:val="001868BA"/>
    <w:rsid w:val="00186E14"/>
    <w:rsid w:val="001945D0"/>
    <w:rsid w:val="001A4108"/>
    <w:rsid w:val="001A50C8"/>
    <w:rsid w:val="001B564C"/>
    <w:rsid w:val="001B583D"/>
    <w:rsid w:val="001B5D8B"/>
    <w:rsid w:val="001C1093"/>
    <w:rsid w:val="001C4F1A"/>
    <w:rsid w:val="001F366C"/>
    <w:rsid w:val="001F5DEA"/>
    <w:rsid w:val="00213ABC"/>
    <w:rsid w:val="00216044"/>
    <w:rsid w:val="00221C4F"/>
    <w:rsid w:val="002344AF"/>
    <w:rsid w:val="00241BF1"/>
    <w:rsid w:val="00245869"/>
    <w:rsid w:val="00251134"/>
    <w:rsid w:val="0025133A"/>
    <w:rsid w:val="00251D7F"/>
    <w:rsid w:val="002634A1"/>
    <w:rsid w:val="002661D1"/>
    <w:rsid w:val="002731AC"/>
    <w:rsid w:val="002808A5"/>
    <w:rsid w:val="002930CC"/>
    <w:rsid w:val="002A3AEA"/>
    <w:rsid w:val="002A45E2"/>
    <w:rsid w:val="002D3211"/>
    <w:rsid w:val="002E0A86"/>
    <w:rsid w:val="002E2139"/>
    <w:rsid w:val="002F03C0"/>
    <w:rsid w:val="00302636"/>
    <w:rsid w:val="00302F13"/>
    <w:rsid w:val="00316A1B"/>
    <w:rsid w:val="0032171E"/>
    <w:rsid w:val="0032214B"/>
    <w:rsid w:val="00326E30"/>
    <w:rsid w:val="0034255F"/>
    <w:rsid w:val="003779F8"/>
    <w:rsid w:val="00377C4B"/>
    <w:rsid w:val="00382EE4"/>
    <w:rsid w:val="00392D6C"/>
    <w:rsid w:val="003967A7"/>
    <w:rsid w:val="003A0616"/>
    <w:rsid w:val="003A70F0"/>
    <w:rsid w:val="003B69BF"/>
    <w:rsid w:val="003B70EE"/>
    <w:rsid w:val="003C0AA9"/>
    <w:rsid w:val="003C74E2"/>
    <w:rsid w:val="003D0D19"/>
    <w:rsid w:val="003D11C2"/>
    <w:rsid w:val="003D44A9"/>
    <w:rsid w:val="003D67FF"/>
    <w:rsid w:val="003E5A82"/>
    <w:rsid w:val="003F149A"/>
    <w:rsid w:val="003F223E"/>
    <w:rsid w:val="003F262D"/>
    <w:rsid w:val="0042539D"/>
    <w:rsid w:val="00431B60"/>
    <w:rsid w:val="00452357"/>
    <w:rsid w:val="004568E8"/>
    <w:rsid w:val="0047347E"/>
    <w:rsid w:val="00482B0F"/>
    <w:rsid w:val="00486338"/>
    <w:rsid w:val="004A0301"/>
    <w:rsid w:val="004B1AE3"/>
    <w:rsid w:val="004C6F71"/>
    <w:rsid w:val="004D644D"/>
    <w:rsid w:val="004E285E"/>
    <w:rsid w:val="004F4298"/>
    <w:rsid w:val="005019EA"/>
    <w:rsid w:val="00504FE9"/>
    <w:rsid w:val="005059DD"/>
    <w:rsid w:val="005166AA"/>
    <w:rsid w:val="00520D29"/>
    <w:rsid w:val="00522A0B"/>
    <w:rsid w:val="00523D11"/>
    <w:rsid w:val="00525202"/>
    <w:rsid w:val="00545173"/>
    <w:rsid w:val="00545E6B"/>
    <w:rsid w:val="005469F7"/>
    <w:rsid w:val="005472E6"/>
    <w:rsid w:val="00554C66"/>
    <w:rsid w:val="00554F6B"/>
    <w:rsid w:val="005760E5"/>
    <w:rsid w:val="00576C66"/>
    <w:rsid w:val="005817E1"/>
    <w:rsid w:val="00594E65"/>
    <w:rsid w:val="00597B2E"/>
    <w:rsid w:val="005A7695"/>
    <w:rsid w:val="005B23B9"/>
    <w:rsid w:val="005B255F"/>
    <w:rsid w:val="005B473E"/>
    <w:rsid w:val="005C2E5D"/>
    <w:rsid w:val="005C7415"/>
    <w:rsid w:val="005D4294"/>
    <w:rsid w:val="005E58E6"/>
    <w:rsid w:val="005F0FE7"/>
    <w:rsid w:val="006003E2"/>
    <w:rsid w:val="00611B8C"/>
    <w:rsid w:val="0061411D"/>
    <w:rsid w:val="00624E08"/>
    <w:rsid w:val="00634851"/>
    <w:rsid w:val="006404FD"/>
    <w:rsid w:val="00644E43"/>
    <w:rsid w:val="00662590"/>
    <w:rsid w:val="00666FCB"/>
    <w:rsid w:val="00677F57"/>
    <w:rsid w:val="006A5C57"/>
    <w:rsid w:val="006B4E54"/>
    <w:rsid w:val="006B5313"/>
    <w:rsid w:val="006C0F4E"/>
    <w:rsid w:val="006C27DC"/>
    <w:rsid w:val="006C433E"/>
    <w:rsid w:val="006C4C8F"/>
    <w:rsid w:val="006D38E9"/>
    <w:rsid w:val="006D6244"/>
    <w:rsid w:val="006E08F5"/>
    <w:rsid w:val="006E69A4"/>
    <w:rsid w:val="006F2690"/>
    <w:rsid w:val="00707F72"/>
    <w:rsid w:val="00730D02"/>
    <w:rsid w:val="00731142"/>
    <w:rsid w:val="007427BC"/>
    <w:rsid w:val="00743293"/>
    <w:rsid w:val="00747DA6"/>
    <w:rsid w:val="00750B49"/>
    <w:rsid w:val="0075282D"/>
    <w:rsid w:val="00755A1D"/>
    <w:rsid w:val="00764515"/>
    <w:rsid w:val="007670CA"/>
    <w:rsid w:val="007715C4"/>
    <w:rsid w:val="00771633"/>
    <w:rsid w:val="007776E8"/>
    <w:rsid w:val="00782A6A"/>
    <w:rsid w:val="00783E67"/>
    <w:rsid w:val="0079059E"/>
    <w:rsid w:val="00795F8A"/>
    <w:rsid w:val="007B66CB"/>
    <w:rsid w:val="007C18C1"/>
    <w:rsid w:val="007C3E20"/>
    <w:rsid w:val="007C6966"/>
    <w:rsid w:val="007C747A"/>
    <w:rsid w:val="007D606E"/>
    <w:rsid w:val="007D67DD"/>
    <w:rsid w:val="007F642F"/>
    <w:rsid w:val="00811731"/>
    <w:rsid w:val="0082406D"/>
    <w:rsid w:val="00825148"/>
    <w:rsid w:val="008257C8"/>
    <w:rsid w:val="00847A9A"/>
    <w:rsid w:val="008507FD"/>
    <w:rsid w:val="00852D0A"/>
    <w:rsid w:val="00856788"/>
    <w:rsid w:val="008602DD"/>
    <w:rsid w:val="00863B76"/>
    <w:rsid w:val="0087677D"/>
    <w:rsid w:val="00881B34"/>
    <w:rsid w:val="00891EFE"/>
    <w:rsid w:val="0089649C"/>
    <w:rsid w:val="008A5838"/>
    <w:rsid w:val="008B0988"/>
    <w:rsid w:val="008B7871"/>
    <w:rsid w:val="008D198C"/>
    <w:rsid w:val="008D6858"/>
    <w:rsid w:val="00901F47"/>
    <w:rsid w:val="009049F6"/>
    <w:rsid w:val="00906A3E"/>
    <w:rsid w:val="00910DC9"/>
    <w:rsid w:val="00916175"/>
    <w:rsid w:val="009222AC"/>
    <w:rsid w:val="009276E0"/>
    <w:rsid w:val="00930809"/>
    <w:rsid w:val="00937BD7"/>
    <w:rsid w:val="00940321"/>
    <w:rsid w:val="009446E2"/>
    <w:rsid w:val="009516EE"/>
    <w:rsid w:val="009544EC"/>
    <w:rsid w:val="00954E68"/>
    <w:rsid w:val="009634CE"/>
    <w:rsid w:val="00970B4E"/>
    <w:rsid w:val="00972A59"/>
    <w:rsid w:val="00975516"/>
    <w:rsid w:val="009825FF"/>
    <w:rsid w:val="00982B2E"/>
    <w:rsid w:val="00992C21"/>
    <w:rsid w:val="00993837"/>
    <w:rsid w:val="00994F21"/>
    <w:rsid w:val="0099599D"/>
    <w:rsid w:val="009A423D"/>
    <w:rsid w:val="009C1697"/>
    <w:rsid w:val="009C7C43"/>
    <w:rsid w:val="009D2AA6"/>
    <w:rsid w:val="009D61E9"/>
    <w:rsid w:val="009E2E9C"/>
    <w:rsid w:val="009F7D8C"/>
    <w:rsid w:val="00A02F30"/>
    <w:rsid w:val="00A14FE2"/>
    <w:rsid w:val="00A16CBC"/>
    <w:rsid w:val="00A24C91"/>
    <w:rsid w:val="00A260A0"/>
    <w:rsid w:val="00A267CC"/>
    <w:rsid w:val="00A268B7"/>
    <w:rsid w:val="00A276B5"/>
    <w:rsid w:val="00A416EC"/>
    <w:rsid w:val="00A60298"/>
    <w:rsid w:val="00A72459"/>
    <w:rsid w:val="00A74272"/>
    <w:rsid w:val="00A75FD0"/>
    <w:rsid w:val="00A82394"/>
    <w:rsid w:val="00A8251F"/>
    <w:rsid w:val="00A97338"/>
    <w:rsid w:val="00AA4F5D"/>
    <w:rsid w:val="00AB05D5"/>
    <w:rsid w:val="00AB26A6"/>
    <w:rsid w:val="00AB5D30"/>
    <w:rsid w:val="00AB60FE"/>
    <w:rsid w:val="00AC15B2"/>
    <w:rsid w:val="00AD365F"/>
    <w:rsid w:val="00AE0F46"/>
    <w:rsid w:val="00AE1013"/>
    <w:rsid w:val="00AE67C2"/>
    <w:rsid w:val="00AF1696"/>
    <w:rsid w:val="00B22F06"/>
    <w:rsid w:val="00B26884"/>
    <w:rsid w:val="00B32949"/>
    <w:rsid w:val="00B45178"/>
    <w:rsid w:val="00B46DC8"/>
    <w:rsid w:val="00B47096"/>
    <w:rsid w:val="00B52ACB"/>
    <w:rsid w:val="00B67A15"/>
    <w:rsid w:val="00B70801"/>
    <w:rsid w:val="00B808A3"/>
    <w:rsid w:val="00B80D52"/>
    <w:rsid w:val="00B91F3D"/>
    <w:rsid w:val="00B929DE"/>
    <w:rsid w:val="00BA2224"/>
    <w:rsid w:val="00BA2728"/>
    <w:rsid w:val="00BA4CFE"/>
    <w:rsid w:val="00BA6DA5"/>
    <w:rsid w:val="00BB13A7"/>
    <w:rsid w:val="00BB66C5"/>
    <w:rsid w:val="00BB792D"/>
    <w:rsid w:val="00BC04C7"/>
    <w:rsid w:val="00BC45C5"/>
    <w:rsid w:val="00BE6B4E"/>
    <w:rsid w:val="00BF1E78"/>
    <w:rsid w:val="00BF2EA2"/>
    <w:rsid w:val="00C36EBA"/>
    <w:rsid w:val="00C37184"/>
    <w:rsid w:val="00C41390"/>
    <w:rsid w:val="00C41550"/>
    <w:rsid w:val="00C43BF0"/>
    <w:rsid w:val="00C46717"/>
    <w:rsid w:val="00C60FD1"/>
    <w:rsid w:val="00C700CC"/>
    <w:rsid w:val="00C74197"/>
    <w:rsid w:val="00C7473E"/>
    <w:rsid w:val="00C74CBF"/>
    <w:rsid w:val="00C8457A"/>
    <w:rsid w:val="00C87E72"/>
    <w:rsid w:val="00C908C1"/>
    <w:rsid w:val="00CB026C"/>
    <w:rsid w:val="00CC11B6"/>
    <w:rsid w:val="00CC151E"/>
    <w:rsid w:val="00CC3DF5"/>
    <w:rsid w:val="00CE5570"/>
    <w:rsid w:val="00CE600B"/>
    <w:rsid w:val="00CF7EB6"/>
    <w:rsid w:val="00D20C02"/>
    <w:rsid w:val="00D40147"/>
    <w:rsid w:val="00D52D3B"/>
    <w:rsid w:val="00D666D6"/>
    <w:rsid w:val="00D71118"/>
    <w:rsid w:val="00D71870"/>
    <w:rsid w:val="00D75D8A"/>
    <w:rsid w:val="00D83105"/>
    <w:rsid w:val="00D86475"/>
    <w:rsid w:val="00D86F0D"/>
    <w:rsid w:val="00D9046E"/>
    <w:rsid w:val="00D93DC0"/>
    <w:rsid w:val="00DA741E"/>
    <w:rsid w:val="00DC1643"/>
    <w:rsid w:val="00DC2FF3"/>
    <w:rsid w:val="00DC30B5"/>
    <w:rsid w:val="00DC4EEB"/>
    <w:rsid w:val="00DC5BEE"/>
    <w:rsid w:val="00DD13F5"/>
    <w:rsid w:val="00DE1E0F"/>
    <w:rsid w:val="00DF525D"/>
    <w:rsid w:val="00E030FA"/>
    <w:rsid w:val="00E04310"/>
    <w:rsid w:val="00E053B8"/>
    <w:rsid w:val="00E057DB"/>
    <w:rsid w:val="00E0747E"/>
    <w:rsid w:val="00E13658"/>
    <w:rsid w:val="00E14610"/>
    <w:rsid w:val="00E16248"/>
    <w:rsid w:val="00E309BF"/>
    <w:rsid w:val="00E309FC"/>
    <w:rsid w:val="00E34CE1"/>
    <w:rsid w:val="00E43CB9"/>
    <w:rsid w:val="00E45062"/>
    <w:rsid w:val="00E4609E"/>
    <w:rsid w:val="00E50E8F"/>
    <w:rsid w:val="00E517DD"/>
    <w:rsid w:val="00E52CAC"/>
    <w:rsid w:val="00E60653"/>
    <w:rsid w:val="00E635AF"/>
    <w:rsid w:val="00E74264"/>
    <w:rsid w:val="00E76E4B"/>
    <w:rsid w:val="00E82623"/>
    <w:rsid w:val="00E92411"/>
    <w:rsid w:val="00E93AD5"/>
    <w:rsid w:val="00EA7FE0"/>
    <w:rsid w:val="00EB38F0"/>
    <w:rsid w:val="00EB5A17"/>
    <w:rsid w:val="00EB7AEB"/>
    <w:rsid w:val="00EC7A4C"/>
    <w:rsid w:val="00EC7C0C"/>
    <w:rsid w:val="00ED21C7"/>
    <w:rsid w:val="00ED2F60"/>
    <w:rsid w:val="00F040AD"/>
    <w:rsid w:val="00F1394D"/>
    <w:rsid w:val="00F34F55"/>
    <w:rsid w:val="00F40769"/>
    <w:rsid w:val="00F43D5F"/>
    <w:rsid w:val="00F44782"/>
    <w:rsid w:val="00F51F7A"/>
    <w:rsid w:val="00F56675"/>
    <w:rsid w:val="00F6255C"/>
    <w:rsid w:val="00F62DD1"/>
    <w:rsid w:val="00F64AA7"/>
    <w:rsid w:val="00F755E0"/>
    <w:rsid w:val="00FA0468"/>
    <w:rsid w:val="00FA1774"/>
    <w:rsid w:val="00FA23EF"/>
    <w:rsid w:val="00FA3E2B"/>
    <w:rsid w:val="00FA5ADD"/>
    <w:rsid w:val="00FC7793"/>
    <w:rsid w:val="00FE1033"/>
    <w:rsid w:val="00FE2563"/>
    <w:rsid w:val="00FE6BA0"/>
    <w:rsid w:val="124B0682"/>
    <w:rsid w:val="6E000E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74D94A9"/>
  <w15:chartTrackingRefBased/>
  <w15:docId w15:val="{1A73B8C6-5CB6-4450-8AD6-8A130377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E54"/>
  </w:style>
  <w:style w:type="paragraph" w:styleId="Heading1">
    <w:name w:val="heading 1"/>
    <w:basedOn w:val="Normal"/>
    <w:next w:val="Normal"/>
    <w:link w:val="Heading1Char"/>
    <w:autoRedefine/>
    <w:uiPriority w:val="9"/>
    <w:qFormat/>
    <w:rsid w:val="005A7695"/>
    <w:pPr>
      <w:keepNext/>
      <w:keepLines/>
      <w:pBdr>
        <w:bottom w:val="single" w:sz="4" w:space="1" w:color="auto"/>
      </w:pBdr>
      <w:spacing w:before="240" w:after="0"/>
      <w:outlineLvl w:val="0"/>
    </w:pPr>
    <w:rPr>
      <w:rFonts w:asciiTheme="majorHAnsi" w:eastAsiaTheme="majorEastAsia" w:hAnsiTheme="majorHAnsi" w:cstheme="majorBidi"/>
      <w:b/>
      <w:color w:val="404040" w:themeColor="text1" w:themeTint="BF"/>
      <w:sz w:val="28"/>
      <w:szCs w:val="32"/>
    </w:rPr>
  </w:style>
  <w:style w:type="paragraph" w:styleId="Heading2">
    <w:name w:val="heading 2"/>
    <w:basedOn w:val="Normal"/>
    <w:next w:val="Normal"/>
    <w:link w:val="Heading2Char"/>
    <w:autoRedefine/>
    <w:uiPriority w:val="9"/>
    <w:unhideWhenUsed/>
    <w:qFormat/>
    <w:rsid w:val="0087677D"/>
    <w:pPr>
      <w:keepNext/>
      <w:keepLines/>
      <w:spacing w:before="40" w:after="0" w:line="240" w:lineRule="auto"/>
      <w:outlineLvl w:val="1"/>
    </w:pPr>
    <w:rPr>
      <w:rFonts w:ascii="Calibri Light" w:eastAsiaTheme="majorEastAsia" w:hAnsi="Calibri Light" w:cstheme="majorBidi"/>
      <w:bCs/>
      <w:iCs/>
      <w:sz w:val="20"/>
    </w:rPr>
  </w:style>
  <w:style w:type="paragraph" w:styleId="Heading3">
    <w:name w:val="heading 3"/>
    <w:basedOn w:val="Normal"/>
    <w:next w:val="Normal"/>
    <w:link w:val="Heading3Char"/>
    <w:autoRedefine/>
    <w:uiPriority w:val="9"/>
    <w:unhideWhenUsed/>
    <w:qFormat/>
    <w:rsid w:val="001945D0"/>
    <w:pPr>
      <w:keepNext/>
      <w:keepLines/>
      <w:spacing w:after="0" w:line="240" w:lineRule="auto"/>
      <w:outlineLvl w:val="2"/>
    </w:pPr>
    <w:rPr>
      <w:rFonts w:asciiTheme="majorHAnsi" w:eastAsiaTheme="majorEastAsia" w:hAnsiTheme="majorHAnsi"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6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D606E"/>
    <w:rPr>
      <w:color w:val="808080"/>
    </w:rPr>
  </w:style>
  <w:style w:type="character" w:styleId="Hyperlink">
    <w:name w:val="Hyperlink"/>
    <w:basedOn w:val="DefaultParagraphFont"/>
    <w:uiPriority w:val="99"/>
    <w:unhideWhenUsed/>
    <w:rsid w:val="009A423D"/>
    <w:rPr>
      <w:color w:val="0563C1" w:themeColor="hyperlink"/>
      <w:u w:val="single"/>
    </w:rPr>
  </w:style>
  <w:style w:type="character" w:styleId="UnresolvedMention">
    <w:name w:val="Unresolved Mention"/>
    <w:basedOn w:val="DefaultParagraphFont"/>
    <w:uiPriority w:val="99"/>
    <w:semiHidden/>
    <w:unhideWhenUsed/>
    <w:rsid w:val="009A423D"/>
    <w:rPr>
      <w:color w:val="605E5C"/>
      <w:shd w:val="clear" w:color="auto" w:fill="E1DFDD"/>
    </w:rPr>
  </w:style>
  <w:style w:type="character" w:styleId="FollowedHyperlink">
    <w:name w:val="FollowedHyperlink"/>
    <w:basedOn w:val="DefaultParagraphFont"/>
    <w:uiPriority w:val="99"/>
    <w:semiHidden/>
    <w:unhideWhenUsed/>
    <w:rsid w:val="009A423D"/>
    <w:rPr>
      <w:color w:val="954F72" w:themeColor="followedHyperlink"/>
      <w:u w:val="single"/>
    </w:rPr>
  </w:style>
  <w:style w:type="paragraph" w:styleId="ListParagraph">
    <w:name w:val="List Paragraph"/>
    <w:basedOn w:val="Normal"/>
    <w:link w:val="ListParagraphChar"/>
    <w:uiPriority w:val="34"/>
    <w:qFormat/>
    <w:rsid w:val="005469F7"/>
    <w:pPr>
      <w:ind w:left="720"/>
      <w:contextualSpacing/>
    </w:pPr>
  </w:style>
  <w:style w:type="paragraph" w:styleId="Header">
    <w:name w:val="header"/>
    <w:basedOn w:val="Normal"/>
    <w:link w:val="HeaderChar"/>
    <w:uiPriority w:val="99"/>
    <w:unhideWhenUsed/>
    <w:rsid w:val="007311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142"/>
  </w:style>
  <w:style w:type="paragraph" w:styleId="Footer">
    <w:name w:val="footer"/>
    <w:basedOn w:val="Normal"/>
    <w:link w:val="FooterChar"/>
    <w:uiPriority w:val="99"/>
    <w:unhideWhenUsed/>
    <w:rsid w:val="007311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142"/>
  </w:style>
  <w:style w:type="character" w:customStyle="1" w:styleId="Heading2Char">
    <w:name w:val="Heading 2 Char"/>
    <w:basedOn w:val="DefaultParagraphFont"/>
    <w:link w:val="Heading2"/>
    <w:uiPriority w:val="9"/>
    <w:rsid w:val="0087677D"/>
    <w:rPr>
      <w:rFonts w:ascii="Calibri Light" w:eastAsiaTheme="majorEastAsia" w:hAnsi="Calibri Light" w:cstheme="majorBidi"/>
      <w:bCs/>
      <w:iCs/>
      <w:sz w:val="20"/>
    </w:rPr>
  </w:style>
  <w:style w:type="character" w:customStyle="1" w:styleId="Heading1Char">
    <w:name w:val="Heading 1 Char"/>
    <w:basedOn w:val="DefaultParagraphFont"/>
    <w:link w:val="Heading1"/>
    <w:uiPriority w:val="9"/>
    <w:rsid w:val="005A7695"/>
    <w:rPr>
      <w:rFonts w:asciiTheme="majorHAnsi" w:eastAsiaTheme="majorEastAsia" w:hAnsiTheme="majorHAnsi" w:cstheme="majorBidi"/>
      <w:b/>
      <w:color w:val="404040" w:themeColor="text1" w:themeTint="BF"/>
      <w:sz w:val="28"/>
      <w:szCs w:val="32"/>
    </w:rPr>
  </w:style>
  <w:style w:type="character" w:customStyle="1" w:styleId="Heading3Char">
    <w:name w:val="Heading 3 Char"/>
    <w:basedOn w:val="DefaultParagraphFont"/>
    <w:link w:val="Heading3"/>
    <w:uiPriority w:val="9"/>
    <w:rsid w:val="001945D0"/>
    <w:rPr>
      <w:rFonts w:asciiTheme="majorHAnsi" w:eastAsiaTheme="majorEastAsia" w:hAnsiTheme="majorHAnsi" w:cstheme="majorBidi"/>
      <w:color w:val="000000" w:themeColor="text1"/>
      <w:szCs w:val="24"/>
    </w:rPr>
  </w:style>
  <w:style w:type="paragraph" w:customStyle="1" w:styleId="AusIndustryGuidance">
    <w:name w:val="AusIndustry Guidance"/>
    <w:basedOn w:val="Normal"/>
    <w:link w:val="AusIndustryGuidanceChar"/>
    <w:qFormat/>
    <w:rsid w:val="00F6255C"/>
    <w:pPr>
      <w:spacing w:before="40" w:after="80" w:line="240" w:lineRule="auto"/>
      <w:jc w:val="both"/>
    </w:pPr>
    <w:rPr>
      <w:rFonts w:ascii="Calibri Light" w:hAnsi="Calibri Light"/>
      <w:i/>
      <w:iCs/>
      <w:color w:val="2E74B5" w:themeColor="accent5" w:themeShade="BF"/>
      <w:sz w:val="20"/>
      <w:szCs w:val="20"/>
    </w:rPr>
  </w:style>
  <w:style w:type="paragraph" w:customStyle="1" w:styleId="Subheading">
    <w:name w:val="Subheading"/>
    <w:basedOn w:val="Normal"/>
    <w:link w:val="SubheadingChar"/>
    <w:qFormat/>
    <w:rsid w:val="00ED21C7"/>
    <w:pPr>
      <w:spacing w:before="60" w:after="60" w:line="240" w:lineRule="auto"/>
    </w:pPr>
    <w:rPr>
      <w:b/>
      <w:bCs/>
      <w:sz w:val="20"/>
    </w:rPr>
  </w:style>
  <w:style w:type="character" w:customStyle="1" w:styleId="AusIndustryGuidanceChar">
    <w:name w:val="AusIndustry Guidance Char"/>
    <w:basedOn w:val="DefaultParagraphFont"/>
    <w:link w:val="AusIndustryGuidance"/>
    <w:rsid w:val="00F6255C"/>
    <w:rPr>
      <w:rFonts w:ascii="Calibri Light" w:hAnsi="Calibri Light"/>
      <w:i/>
      <w:iCs/>
      <w:color w:val="2E74B5" w:themeColor="accent5" w:themeShade="BF"/>
      <w:sz w:val="20"/>
      <w:szCs w:val="20"/>
    </w:rPr>
  </w:style>
  <w:style w:type="paragraph" w:customStyle="1" w:styleId="Response">
    <w:name w:val="Response"/>
    <w:basedOn w:val="Normal"/>
    <w:link w:val="ResponseChar"/>
    <w:qFormat/>
    <w:rsid w:val="00A82394"/>
    <w:pPr>
      <w:spacing w:after="0" w:line="240" w:lineRule="auto"/>
    </w:pPr>
    <w:rPr>
      <w:rFonts w:ascii="Calibri Light" w:hAnsi="Calibri Light"/>
      <w:sz w:val="20"/>
    </w:rPr>
  </w:style>
  <w:style w:type="character" w:customStyle="1" w:styleId="SubheadingChar">
    <w:name w:val="Subheading Char"/>
    <w:basedOn w:val="DefaultParagraphFont"/>
    <w:link w:val="Subheading"/>
    <w:rsid w:val="00ED21C7"/>
    <w:rPr>
      <w:b/>
      <w:bCs/>
      <w:sz w:val="20"/>
    </w:rPr>
  </w:style>
  <w:style w:type="paragraph" w:styleId="Subtitle">
    <w:name w:val="Subtitle"/>
    <w:basedOn w:val="Normal"/>
    <w:next w:val="Normal"/>
    <w:link w:val="SubtitleChar"/>
    <w:uiPriority w:val="11"/>
    <w:qFormat/>
    <w:rsid w:val="00071452"/>
    <w:pPr>
      <w:numPr>
        <w:ilvl w:val="1"/>
      </w:numPr>
    </w:pPr>
    <w:rPr>
      <w:rFonts w:eastAsiaTheme="minorEastAsia"/>
      <w:color w:val="5A5A5A" w:themeColor="text1" w:themeTint="A5"/>
      <w:spacing w:val="15"/>
    </w:rPr>
  </w:style>
  <w:style w:type="character" w:customStyle="1" w:styleId="ResponseChar">
    <w:name w:val="Response Char"/>
    <w:basedOn w:val="DefaultParagraphFont"/>
    <w:link w:val="Response"/>
    <w:rsid w:val="00A82394"/>
    <w:rPr>
      <w:rFonts w:ascii="Calibri Light" w:hAnsi="Calibri Light"/>
      <w:sz w:val="20"/>
    </w:rPr>
  </w:style>
  <w:style w:type="character" w:customStyle="1" w:styleId="SubtitleChar">
    <w:name w:val="Subtitle Char"/>
    <w:basedOn w:val="DefaultParagraphFont"/>
    <w:link w:val="Subtitle"/>
    <w:uiPriority w:val="11"/>
    <w:rsid w:val="00071452"/>
    <w:rPr>
      <w:rFonts w:eastAsiaTheme="minorEastAsia"/>
      <w:color w:val="5A5A5A" w:themeColor="text1" w:themeTint="A5"/>
      <w:spacing w:val="15"/>
    </w:rPr>
  </w:style>
  <w:style w:type="table" w:customStyle="1" w:styleId="TableGrid1">
    <w:name w:val="Table Grid1"/>
    <w:basedOn w:val="TableNormal"/>
    <w:next w:val="TableGrid"/>
    <w:uiPriority w:val="39"/>
    <w:rsid w:val="003B6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34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Dropdown">
    <w:name w:val="Heading 2 (Dropdown)"/>
    <w:basedOn w:val="Heading2"/>
    <w:link w:val="Heading2DropdownChar"/>
    <w:qFormat/>
    <w:rsid w:val="00554C66"/>
    <w:pPr>
      <w:spacing w:after="240"/>
    </w:pPr>
    <w:rPr>
      <w:color w:val="FF0000"/>
      <w:szCs w:val="24"/>
    </w:rPr>
  </w:style>
  <w:style w:type="paragraph" w:customStyle="1" w:styleId="Heading2Permanent">
    <w:name w:val="Heading 2 (Permanent)"/>
    <w:basedOn w:val="Heading2"/>
    <w:link w:val="Heading2PermanentChar"/>
    <w:qFormat/>
    <w:rsid w:val="00554C66"/>
    <w:pPr>
      <w:pBdr>
        <w:bottom w:val="single" w:sz="8" w:space="1" w:color="AEAAAA" w:themeColor="background2" w:themeShade="BF"/>
      </w:pBdr>
    </w:pPr>
    <w:rPr>
      <w:rFonts w:asciiTheme="minorHAnsi" w:hAnsiTheme="minorHAnsi"/>
    </w:rPr>
  </w:style>
  <w:style w:type="character" w:customStyle="1" w:styleId="Heading2DropdownChar">
    <w:name w:val="Heading 2 (Dropdown) Char"/>
    <w:basedOn w:val="Heading2Char"/>
    <w:link w:val="Heading2Dropdown"/>
    <w:rsid w:val="00554C66"/>
    <w:rPr>
      <w:rFonts w:asciiTheme="majorHAnsi" w:eastAsiaTheme="majorEastAsia" w:hAnsiTheme="majorHAnsi" w:cstheme="majorBidi"/>
      <w:b w:val="0"/>
      <w:bCs/>
      <w:i w:val="0"/>
      <w:iCs/>
      <w:color w:val="FF0000"/>
      <w:sz w:val="20"/>
      <w:szCs w:val="24"/>
    </w:rPr>
  </w:style>
  <w:style w:type="character" w:customStyle="1" w:styleId="Heading2PermanentChar">
    <w:name w:val="Heading 2 (Permanent) Char"/>
    <w:basedOn w:val="Heading2Char"/>
    <w:link w:val="Heading2Permanent"/>
    <w:rsid w:val="00554C66"/>
    <w:rPr>
      <w:rFonts w:asciiTheme="majorHAnsi" w:eastAsiaTheme="majorEastAsia" w:hAnsiTheme="majorHAnsi" w:cstheme="majorBidi"/>
      <w:b w:val="0"/>
      <w:bCs/>
      <w:i w:val="0"/>
      <w:iCs/>
      <w:sz w:val="20"/>
      <w:szCs w:val="26"/>
    </w:rPr>
  </w:style>
  <w:style w:type="table" w:styleId="GridTable1Light-Accent3">
    <w:name w:val="Grid Table 1 Light Accent 3"/>
    <w:basedOn w:val="TableNormal"/>
    <w:uiPriority w:val="46"/>
    <w:rsid w:val="00DE1E0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rFonts w:asciiTheme="majorHAnsi" w:hAnsiTheme="majorHAnsi"/>
        <w:b/>
        <w:bCs/>
      </w:rPr>
      <w:tblPr/>
      <w:tcPr>
        <w:tcBorders>
          <w:top w:val="nil"/>
          <w:left w:val="nil"/>
          <w:bottom w:val="single" w:sz="18" w:space="0" w:color="C9C9C9" w:themeColor="accent3" w:themeTint="99"/>
          <w:right w:val="nil"/>
          <w:insideH w:val="nil"/>
          <w:insideV w:val="nil"/>
          <w:tl2br w:val="nil"/>
          <w:tr2bl w:val="nil"/>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A72459"/>
    <w:pPr>
      <w:pBdr>
        <w:bottom w:val="none" w:sz="0" w:space="0" w:color="auto"/>
      </w:pBdr>
      <w:outlineLvl w:val="9"/>
    </w:pPr>
    <w:rPr>
      <w:b w:val="0"/>
      <w:color w:val="2F5496" w:themeColor="accent1" w:themeShade="BF"/>
      <w:sz w:val="32"/>
      <w:lang w:val="en-US"/>
    </w:rPr>
  </w:style>
  <w:style w:type="paragraph" w:styleId="TOC1">
    <w:name w:val="toc 1"/>
    <w:basedOn w:val="Normal"/>
    <w:next w:val="Normal"/>
    <w:autoRedefine/>
    <w:uiPriority w:val="39"/>
    <w:unhideWhenUsed/>
    <w:rsid w:val="00A72459"/>
    <w:pPr>
      <w:spacing w:after="100"/>
    </w:pPr>
  </w:style>
  <w:style w:type="paragraph" w:styleId="TOC2">
    <w:name w:val="toc 2"/>
    <w:basedOn w:val="Normal"/>
    <w:next w:val="Normal"/>
    <w:autoRedefine/>
    <w:uiPriority w:val="39"/>
    <w:unhideWhenUsed/>
    <w:rsid w:val="009D61E9"/>
    <w:pPr>
      <w:spacing w:after="100"/>
      <w:ind w:left="220"/>
    </w:pPr>
  </w:style>
  <w:style w:type="paragraph" w:styleId="TOC3">
    <w:name w:val="toc 3"/>
    <w:basedOn w:val="Normal"/>
    <w:next w:val="Normal"/>
    <w:autoRedefine/>
    <w:uiPriority w:val="39"/>
    <w:unhideWhenUsed/>
    <w:rsid w:val="009D61E9"/>
    <w:pPr>
      <w:spacing w:after="100"/>
      <w:ind w:left="440"/>
    </w:pPr>
  </w:style>
  <w:style w:type="character" w:styleId="Mention">
    <w:name w:val="Mention"/>
    <w:basedOn w:val="DefaultParagraphFont"/>
    <w:uiPriority w:val="99"/>
    <w:unhideWhenUsed/>
    <w:rsid w:val="002808A5"/>
    <w:rPr>
      <w:color w:val="2B579A"/>
      <w:shd w:val="clear" w:color="auto" w:fill="E6E6E6"/>
    </w:rPr>
  </w:style>
  <w:style w:type="paragraph" w:styleId="CommentText">
    <w:name w:val="annotation text"/>
    <w:basedOn w:val="Normal"/>
    <w:link w:val="CommentTextChar"/>
    <w:uiPriority w:val="99"/>
    <w:unhideWhenUsed/>
    <w:rsid w:val="002808A5"/>
    <w:pPr>
      <w:spacing w:line="240" w:lineRule="auto"/>
    </w:pPr>
    <w:rPr>
      <w:sz w:val="20"/>
      <w:szCs w:val="20"/>
    </w:rPr>
  </w:style>
  <w:style w:type="character" w:customStyle="1" w:styleId="CommentTextChar">
    <w:name w:val="Comment Text Char"/>
    <w:basedOn w:val="DefaultParagraphFont"/>
    <w:link w:val="CommentText"/>
    <w:uiPriority w:val="99"/>
    <w:rsid w:val="002808A5"/>
    <w:rPr>
      <w:sz w:val="20"/>
      <w:szCs w:val="20"/>
    </w:rPr>
  </w:style>
  <w:style w:type="character" w:styleId="CommentReference">
    <w:name w:val="annotation reference"/>
    <w:basedOn w:val="DefaultParagraphFont"/>
    <w:uiPriority w:val="99"/>
    <w:semiHidden/>
    <w:unhideWhenUsed/>
    <w:rsid w:val="002808A5"/>
    <w:rPr>
      <w:sz w:val="16"/>
      <w:szCs w:val="16"/>
    </w:rPr>
  </w:style>
  <w:style w:type="paragraph" w:styleId="Revision">
    <w:name w:val="Revision"/>
    <w:hidden/>
    <w:uiPriority w:val="99"/>
    <w:semiHidden/>
    <w:rsid w:val="009516EE"/>
    <w:pPr>
      <w:spacing w:after="0" w:line="240" w:lineRule="auto"/>
    </w:pPr>
  </w:style>
  <w:style w:type="paragraph" w:styleId="BodyText">
    <w:name w:val="Body Text"/>
    <w:basedOn w:val="Normal"/>
    <w:link w:val="BodyTextChar"/>
    <w:rsid w:val="001074C0"/>
    <w:pPr>
      <w:spacing w:after="240" w:line="240" w:lineRule="auto"/>
      <w:jc w:val="both"/>
    </w:pPr>
    <w:rPr>
      <w:rFonts w:ascii="Calibri Light" w:eastAsia="Times New Roman" w:hAnsi="Calibri Light" w:cs="Times New Roman"/>
      <w:szCs w:val="24"/>
      <w:lang w:val="en-US"/>
    </w:rPr>
  </w:style>
  <w:style w:type="character" w:customStyle="1" w:styleId="BodyTextChar">
    <w:name w:val="Body Text Char"/>
    <w:basedOn w:val="DefaultParagraphFont"/>
    <w:link w:val="BodyText"/>
    <w:rsid w:val="001074C0"/>
    <w:rPr>
      <w:rFonts w:ascii="Calibri Light" w:eastAsia="Times New Roman" w:hAnsi="Calibri Light" w:cs="Times New Roman"/>
      <w:szCs w:val="24"/>
      <w:lang w:val="en-US"/>
    </w:rPr>
  </w:style>
  <w:style w:type="character" w:customStyle="1" w:styleId="ListParagraphChar">
    <w:name w:val="List Paragraph Char"/>
    <w:basedOn w:val="DefaultParagraphFont"/>
    <w:link w:val="ListParagraph"/>
    <w:uiPriority w:val="34"/>
    <w:locked/>
    <w:rsid w:val="00213ABC"/>
  </w:style>
  <w:style w:type="paragraph" w:styleId="CommentSubject">
    <w:name w:val="annotation subject"/>
    <w:basedOn w:val="CommentText"/>
    <w:next w:val="CommentText"/>
    <w:link w:val="CommentSubjectChar"/>
    <w:uiPriority w:val="99"/>
    <w:semiHidden/>
    <w:unhideWhenUsed/>
    <w:rsid w:val="006C433E"/>
    <w:rPr>
      <w:b/>
      <w:bCs/>
    </w:rPr>
  </w:style>
  <w:style w:type="character" w:customStyle="1" w:styleId="CommentSubjectChar">
    <w:name w:val="Comment Subject Char"/>
    <w:basedOn w:val="CommentTextChar"/>
    <w:link w:val="CommentSubject"/>
    <w:uiPriority w:val="99"/>
    <w:semiHidden/>
    <w:rsid w:val="006C433E"/>
    <w:rPr>
      <w:b/>
      <w:bCs/>
      <w:sz w:val="20"/>
      <w:szCs w:val="20"/>
    </w:rPr>
  </w:style>
  <w:style w:type="paragraph" w:customStyle="1" w:styleId="pf0">
    <w:name w:val="pf0"/>
    <w:basedOn w:val="Normal"/>
    <w:rsid w:val="00E43CB9"/>
    <w:pPr>
      <w:spacing w:before="100" w:beforeAutospacing="1" w:after="100" w:afterAutospacing="1" w:line="240" w:lineRule="auto"/>
      <w:ind w:left="720" w:hanging="360"/>
    </w:pPr>
    <w:rPr>
      <w:rFonts w:ascii="Times New Roman" w:eastAsia="Times New Roman" w:hAnsi="Times New Roman" w:cs="Times New Roman"/>
      <w:sz w:val="24"/>
      <w:szCs w:val="24"/>
      <w:lang w:eastAsia="en-AU"/>
    </w:rPr>
  </w:style>
  <w:style w:type="character" w:customStyle="1" w:styleId="cf01">
    <w:name w:val="cf01"/>
    <w:basedOn w:val="DefaultParagraphFont"/>
    <w:rsid w:val="00E43CB9"/>
    <w:rPr>
      <w:rFonts w:ascii="Segoe UI" w:hAnsi="Segoe UI" w:cs="Segoe UI" w:hint="default"/>
      <w:sz w:val="18"/>
      <w:szCs w:val="18"/>
    </w:rPr>
  </w:style>
  <w:style w:type="paragraph" w:styleId="NormalWeb">
    <w:name w:val="Normal (Web)"/>
    <w:basedOn w:val="Normal"/>
    <w:uiPriority w:val="99"/>
    <w:semiHidden/>
    <w:unhideWhenUsed/>
    <w:rsid w:val="00FE1033"/>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6342">
      <w:bodyDiv w:val="1"/>
      <w:marLeft w:val="0"/>
      <w:marRight w:val="0"/>
      <w:marTop w:val="0"/>
      <w:marBottom w:val="0"/>
      <w:divBdr>
        <w:top w:val="none" w:sz="0" w:space="0" w:color="auto"/>
        <w:left w:val="none" w:sz="0" w:space="0" w:color="auto"/>
        <w:bottom w:val="none" w:sz="0" w:space="0" w:color="auto"/>
        <w:right w:val="none" w:sz="0" w:space="0" w:color="auto"/>
      </w:divBdr>
    </w:div>
    <w:div w:id="445541487">
      <w:bodyDiv w:val="1"/>
      <w:marLeft w:val="0"/>
      <w:marRight w:val="0"/>
      <w:marTop w:val="0"/>
      <w:marBottom w:val="0"/>
      <w:divBdr>
        <w:top w:val="none" w:sz="0" w:space="0" w:color="auto"/>
        <w:left w:val="none" w:sz="0" w:space="0" w:color="auto"/>
        <w:bottom w:val="none" w:sz="0" w:space="0" w:color="auto"/>
        <w:right w:val="none" w:sz="0" w:space="0" w:color="auto"/>
      </w:divBdr>
    </w:div>
    <w:div w:id="1078558184">
      <w:bodyDiv w:val="1"/>
      <w:marLeft w:val="0"/>
      <w:marRight w:val="0"/>
      <w:marTop w:val="0"/>
      <w:marBottom w:val="0"/>
      <w:divBdr>
        <w:top w:val="none" w:sz="0" w:space="0" w:color="auto"/>
        <w:left w:val="none" w:sz="0" w:space="0" w:color="auto"/>
        <w:bottom w:val="none" w:sz="0" w:space="0" w:color="auto"/>
        <w:right w:val="none" w:sz="0" w:space="0" w:color="auto"/>
      </w:divBdr>
    </w:div>
    <w:div w:id="1165587710">
      <w:bodyDiv w:val="1"/>
      <w:marLeft w:val="0"/>
      <w:marRight w:val="0"/>
      <w:marTop w:val="0"/>
      <w:marBottom w:val="0"/>
      <w:divBdr>
        <w:top w:val="none" w:sz="0" w:space="0" w:color="auto"/>
        <w:left w:val="none" w:sz="0" w:space="0" w:color="auto"/>
        <w:bottom w:val="none" w:sz="0" w:space="0" w:color="auto"/>
        <w:right w:val="none" w:sz="0" w:space="0" w:color="auto"/>
      </w:divBdr>
    </w:div>
    <w:div w:id="1516462490">
      <w:bodyDiv w:val="1"/>
      <w:marLeft w:val="0"/>
      <w:marRight w:val="0"/>
      <w:marTop w:val="0"/>
      <w:marBottom w:val="0"/>
      <w:divBdr>
        <w:top w:val="none" w:sz="0" w:space="0" w:color="auto"/>
        <w:left w:val="none" w:sz="0" w:space="0" w:color="auto"/>
        <w:bottom w:val="none" w:sz="0" w:space="0" w:color="auto"/>
        <w:right w:val="none" w:sz="0" w:space="0" w:color="auto"/>
      </w:divBdr>
    </w:div>
    <w:div w:id="176090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david.frazer@phibion.com"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hibion.com/" TargetMode="External"/><Relationship Id="rId24"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5E588FF3F343198EDC6030EA20BD69"/>
        <w:category>
          <w:name w:val="General"/>
          <w:gallery w:val="placeholder"/>
        </w:category>
        <w:types>
          <w:type w:val="bbPlcHdr"/>
        </w:types>
        <w:behaviors>
          <w:behavior w:val="content"/>
        </w:behaviors>
        <w:guid w:val="{63C455E2-65A4-49FD-BFDD-B46266EDAFA7}"/>
      </w:docPartPr>
      <w:docPartBody>
        <w:p w:rsidR="0068274D" w:rsidRDefault="00AE65EE" w:rsidP="0068274D">
          <w:pPr>
            <w:pStyle w:val="695E588FF3F343198EDC6030EA20BD692"/>
          </w:pPr>
          <w:r w:rsidRPr="006E69A4">
            <w:t>Click or tap to enter a date.</w:t>
          </w:r>
        </w:p>
      </w:docPartBody>
    </w:docPart>
    <w:docPart>
      <w:docPartPr>
        <w:name w:val="7ED031B2406B4390B26ED911F2E9AB16"/>
        <w:category>
          <w:name w:val="General"/>
          <w:gallery w:val="placeholder"/>
        </w:category>
        <w:types>
          <w:type w:val="bbPlcHdr"/>
        </w:types>
        <w:behaviors>
          <w:behavior w:val="content"/>
        </w:behaviors>
        <w:guid w:val="{FFE02FFC-9EBD-4391-AB82-EFC0BA388CC7}"/>
      </w:docPartPr>
      <w:docPartBody>
        <w:p w:rsidR="0068274D" w:rsidRDefault="00AE65EE" w:rsidP="00AE65EE">
          <w:r w:rsidRPr="00910DC9">
            <w:rPr>
              <w:rStyle w:val="PlaceholderText"/>
            </w:rPr>
            <w:t>Click or tap to enter a date.</w:t>
          </w:r>
        </w:p>
      </w:docPartBody>
    </w:docPart>
    <w:docPart>
      <w:docPartPr>
        <w:name w:val="6BBED420807E4204A715B715E78E8413"/>
        <w:category>
          <w:name w:val="General"/>
          <w:gallery w:val="placeholder"/>
        </w:category>
        <w:types>
          <w:type w:val="bbPlcHdr"/>
        </w:types>
        <w:behaviors>
          <w:behavior w:val="content"/>
        </w:behaviors>
        <w:guid w:val="{D7E36DFC-2B7B-4A5F-AE76-2C68CE912311}"/>
      </w:docPartPr>
      <w:docPartBody>
        <w:p w:rsidR="0068274D" w:rsidRDefault="00AE65EE" w:rsidP="00AE65EE">
          <w:r w:rsidRPr="009276E0">
            <w:rPr>
              <w:rStyle w:val="PlaceholderText"/>
            </w:rPr>
            <w:t>Click or tap to enter a date.</w:t>
          </w:r>
        </w:p>
      </w:docPartBody>
    </w:docPart>
    <w:docPart>
      <w:docPartPr>
        <w:name w:val="3483070729794A46B0418D5E99E9DEA5"/>
        <w:category>
          <w:name w:val="General"/>
          <w:gallery w:val="placeholder"/>
        </w:category>
        <w:types>
          <w:type w:val="bbPlcHdr"/>
        </w:types>
        <w:behaviors>
          <w:behavior w:val="content"/>
        </w:behaviors>
        <w:guid w:val="{BFBD7A32-188B-4F36-B70A-304E2F8B5949}"/>
      </w:docPartPr>
      <w:docPartBody>
        <w:p w:rsidR="0068274D" w:rsidRDefault="00AE65EE" w:rsidP="00AE65EE">
          <w:r w:rsidRPr="009276E0">
            <w:rPr>
              <w:rStyle w:val="PlaceholderText"/>
            </w:rPr>
            <w:t>Click or tap to enter a date.</w:t>
          </w:r>
        </w:p>
      </w:docPartBody>
    </w:docPart>
    <w:docPart>
      <w:docPartPr>
        <w:name w:val="279AB5E854164B658201673535669C68"/>
        <w:category>
          <w:name w:val="General"/>
          <w:gallery w:val="placeholder"/>
        </w:category>
        <w:types>
          <w:type w:val="bbPlcHdr"/>
        </w:types>
        <w:behaviors>
          <w:behavior w:val="content"/>
        </w:behaviors>
        <w:guid w:val="{D70B95FC-56B6-4E42-AECD-3003A69F7AE2}"/>
      </w:docPartPr>
      <w:docPartBody>
        <w:p w:rsidR="0068274D" w:rsidRDefault="00AE65EE" w:rsidP="00AE65EE">
          <w:r w:rsidRPr="00910DC9">
            <w:rPr>
              <w:rStyle w:val="PlaceholderText"/>
            </w:rPr>
            <w:t>Click or tap to enter a date.</w:t>
          </w:r>
        </w:p>
      </w:docPartBody>
    </w:docPart>
    <w:docPart>
      <w:docPartPr>
        <w:name w:val="C7D3F566FAB14D799AE0CBB298FA4694"/>
        <w:category>
          <w:name w:val="General"/>
          <w:gallery w:val="placeholder"/>
        </w:category>
        <w:types>
          <w:type w:val="bbPlcHdr"/>
        </w:types>
        <w:behaviors>
          <w:behavior w:val="content"/>
        </w:behaviors>
        <w:guid w:val="{24C51FE4-3204-4C47-9842-1B432537F2B4}"/>
      </w:docPartPr>
      <w:docPartBody>
        <w:p w:rsidR="0068274D" w:rsidRDefault="00AE65EE" w:rsidP="00AE65EE">
          <w:r w:rsidRPr="009276E0">
            <w:rPr>
              <w:rStyle w:val="PlaceholderText"/>
            </w:rPr>
            <w:t>Click or tap to enter a date.</w:t>
          </w:r>
        </w:p>
      </w:docPartBody>
    </w:docPart>
    <w:docPart>
      <w:docPartPr>
        <w:name w:val="DefaultPlaceholder_-1854013438"/>
        <w:category>
          <w:name w:val="General"/>
          <w:gallery w:val="placeholder"/>
        </w:category>
        <w:types>
          <w:type w:val="bbPlcHdr"/>
        </w:types>
        <w:behaviors>
          <w:behavior w:val="content"/>
        </w:behaviors>
        <w:guid w:val="{86CF30E0-6551-411B-B7DD-97DCA3CA4237}"/>
      </w:docPartPr>
      <w:docPartBody>
        <w:p w:rsidR="003B6C12" w:rsidRDefault="00AE65EE">
          <w:r w:rsidRPr="008425ED">
            <w:rPr>
              <w:rStyle w:val="PlaceholderText"/>
            </w:rPr>
            <w:t>Choose an item.</w:t>
          </w:r>
        </w:p>
      </w:docPartBody>
    </w:docPart>
    <w:docPart>
      <w:docPartPr>
        <w:name w:val="75A81F79FE99437EB319FCD5EBBF0610"/>
        <w:category>
          <w:name w:val="General"/>
          <w:gallery w:val="placeholder"/>
        </w:category>
        <w:types>
          <w:type w:val="bbPlcHdr"/>
        </w:types>
        <w:behaviors>
          <w:behavior w:val="content"/>
        </w:behaviors>
        <w:guid w:val="{4EC6A0D8-EF30-4479-A111-A9A0D475B59E}"/>
      </w:docPartPr>
      <w:docPartBody>
        <w:p w:rsidR="003B6C12" w:rsidRDefault="00AE65EE" w:rsidP="00AE65EE">
          <w:r w:rsidRPr="008425ED">
            <w:rPr>
              <w:rStyle w:val="PlaceholderText"/>
            </w:rPr>
            <w:t>Choose an item.</w:t>
          </w:r>
        </w:p>
      </w:docPartBody>
    </w:docPart>
    <w:docPart>
      <w:docPartPr>
        <w:name w:val="CF184727159F498DA01F6EEA47BDE51F"/>
        <w:category>
          <w:name w:val="General"/>
          <w:gallery w:val="placeholder"/>
        </w:category>
        <w:types>
          <w:type w:val="bbPlcHdr"/>
        </w:types>
        <w:behaviors>
          <w:behavior w:val="content"/>
        </w:behaviors>
        <w:guid w:val="{DDCBD43E-A6F9-4A51-8C01-6D68B6D7DED1}"/>
      </w:docPartPr>
      <w:docPartBody>
        <w:p w:rsidR="004C4155" w:rsidRDefault="003B6C12" w:rsidP="003B6C12">
          <w:pPr>
            <w:pStyle w:val="CF184727159F498DA01F6EEA47BDE51F"/>
          </w:pPr>
          <w:r w:rsidRPr="006E69A4">
            <w:t>Click or tap to enter a date.</w:t>
          </w:r>
        </w:p>
      </w:docPartBody>
    </w:docPart>
    <w:docPart>
      <w:docPartPr>
        <w:name w:val="36A8883C593E43179FB2A81362061208"/>
        <w:category>
          <w:name w:val="General"/>
          <w:gallery w:val="placeholder"/>
        </w:category>
        <w:types>
          <w:type w:val="bbPlcHdr"/>
        </w:types>
        <w:behaviors>
          <w:behavior w:val="content"/>
        </w:behaviors>
        <w:guid w:val="{E9E42B08-8740-472C-BE22-DB8837794C58}"/>
      </w:docPartPr>
      <w:docPartBody>
        <w:p w:rsidR="004C4155" w:rsidRDefault="003B6C12" w:rsidP="003B6C12">
          <w:pPr>
            <w:pStyle w:val="36A8883C593E43179FB2A81362061208"/>
          </w:pPr>
          <w:r w:rsidRPr="006E69A4">
            <w:t>Click or tap to enter a date.</w:t>
          </w:r>
        </w:p>
      </w:docPartBody>
    </w:docPart>
    <w:docPart>
      <w:docPartPr>
        <w:name w:val="4266A3D1C39E427AB5C34C50271C461A"/>
        <w:category>
          <w:name w:val="General"/>
          <w:gallery w:val="placeholder"/>
        </w:category>
        <w:types>
          <w:type w:val="bbPlcHdr"/>
        </w:types>
        <w:behaviors>
          <w:behavior w:val="content"/>
        </w:behaviors>
        <w:guid w:val="{81771667-66BB-4676-9534-169FBC917425}"/>
      </w:docPartPr>
      <w:docPartBody>
        <w:p w:rsidR="00B0337C" w:rsidRDefault="00232311" w:rsidP="00232311">
          <w:pPr>
            <w:pStyle w:val="4266A3D1C39E427AB5C34C50271C461A"/>
          </w:pPr>
          <w:r w:rsidRPr="008425ED">
            <w:rPr>
              <w:rStyle w:val="PlaceholderText"/>
            </w:rPr>
            <w:t>Choose an item.</w:t>
          </w:r>
        </w:p>
      </w:docPartBody>
    </w:docPart>
    <w:docPart>
      <w:docPartPr>
        <w:name w:val="49378E7B75A240448339266F2F1167AD"/>
        <w:category>
          <w:name w:val="General"/>
          <w:gallery w:val="placeholder"/>
        </w:category>
        <w:types>
          <w:type w:val="bbPlcHdr"/>
        </w:types>
        <w:behaviors>
          <w:behavior w:val="content"/>
        </w:behaviors>
        <w:guid w:val="{A2312E2D-8B96-42C7-A00D-F427ADC0A392}"/>
      </w:docPartPr>
      <w:docPartBody>
        <w:p w:rsidR="00877F7E" w:rsidRDefault="00714B16" w:rsidP="00714B16">
          <w:pPr>
            <w:pStyle w:val="49378E7B75A240448339266F2F1167AD"/>
          </w:pPr>
          <w:r w:rsidRPr="00910DC9">
            <w:rPr>
              <w:rStyle w:val="PlaceholderText"/>
            </w:rPr>
            <w:t>Click or tap to enter a date.</w:t>
          </w:r>
        </w:p>
      </w:docPartBody>
    </w:docPart>
    <w:docPart>
      <w:docPartPr>
        <w:name w:val="89DF5C405B1E4A329E434C145D468279"/>
        <w:category>
          <w:name w:val="General"/>
          <w:gallery w:val="placeholder"/>
        </w:category>
        <w:types>
          <w:type w:val="bbPlcHdr"/>
        </w:types>
        <w:behaviors>
          <w:behavior w:val="content"/>
        </w:behaviors>
        <w:guid w:val="{1D29D5A6-3CE6-48B7-ABAD-413CB754DFAC}"/>
      </w:docPartPr>
      <w:docPartBody>
        <w:p w:rsidR="00877F7E" w:rsidRDefault="00714B16" w:rsidP="00714B16">
          <w:pPr>
            <w:pStyle w:val="89DF5C405B1E4A329E434C145D468279"/>
          </w:pPr>
          <w:r w:rsidRPr="009276E0">
            <w:rPr>
              <w:rStyle w:val="PlaceholderText"/>
            </w:rPr>
            <w:t>Click or tap to enter a date.</w:t>
          </w:r>
        </w:p>
      </w:docPartBody>
    </w:docPart>
    <w:docPart>
      <w:docPartPr>
        <w:name w:val="ABE6D976CF1D41C792C36DE7DFF0CF05"/>
        <w:category>
          <w:name w:val="General"/>
          <w:gallery w:val="placeholder"/>
        </w:category>
        <w:types>
          <w:type w:val="bbPlcHdr"/>
        </w:types>
        <w:behaviors>
          <w:behavior w:val="content"/>
        </w:behaviors>
        <w:guid w:val="{CE761462-E45D-4C39-8515-5B6AE853F7ED}"/>
      </w:docPartPr>
      <w:docPartBody>
        <w:p w:rsidR="00877F7E" w:rsidRDefault="00714B16" w:rsidP="00714B16">
          <w:pPr>
            <w:pStyle w:val="ABE6D976CF1D41C792C36DE7DFF0CF05"/>
          </w:pPr>
          <w:r w:rsidRPr="008425E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47A"/>
    <w:rsid w:val="00123E0B"/>
    <w:rsid w:val="00232311"/>
    <w:rsid w:val="003B6C12"/>
    <w:rsid w:val="004477A5"/>
    <w:rsid w:val="004C4155"/>
    <w:rsid w:val="0068274D"/>
    <w:rsid w:val="00714B16"/>
    <w:rsid w:val="007347E7"/>
    <w:rsid w:val="007C747A"/>
    <w:rsid w:val="0083285C"/>
    <w:rsid w:val="00877F7E"/>
    <w:rsid w:val="008B5BD5"/>
    <w:rsid w:val="00A11E33"/>
    <w:rsid w:val="00A40057"/>
    <w:rsid w:val="00A628F5"/>
    <w:rsid w:val="00AE65EE"/>
    <w:rsid w:val="00B0337C"/>
    <w:rsid w:val="00ED49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72DD6C1"/>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4B16"/>
    <w:rPr>
      <w:color w:val="808080"/>
    </w:rPr>
  </w:style>
  <w:style w:type="paragraph" w:customStyle="1" w:styleId="695E588FF3F343198EDC6030EA20BD692">
    <w:name w:val="695E588FF3F343198EDC6030EA20BD692"/>
    <w:rsid w:val="0068274D"/>
    <w:pPr>
      <w:spacing w:before="60" w:after="60" w:line="240" w:lineRule="auto"/>
    </w:pPr>
    <w:rPr>
      <w:rFonts w:eastAsiaTheme="minorHAnsi"/>
      <w:b/>
      <w:bCs/>
      <w:sz w:val="20"/>
      <w:lang w:eastAsia="en-US"/>
    </w:rPr>
  </w:style>
  <w:style w:type="paragraph" w:customStyle="1" w:styleId="CF184727159F498DA01F6EEA47BDE51F">
    <w:name w:val="CF184727159F498DA01F6EEA47BDE51F"/>
    <w:rsid w:val="003B6C12"/>
  </w:style>
  <w:style w:type="paragraph" w:customStyle="1" w:styleId="36A8883C593E43179FB2A81362061208">
    <w:name w:val="36A8883C593E43179FB2A81362061208"/>
    <w:rsid w:val="003B6C12"/>
  </w:style>
  <w:style w:type="paragraph" w:customStyle="1" w:styleId="4266A3D1C39E427AB5C34C50271C461A">
    <w:name w:val="4266A3D1C39E427AB5C34C50271C461A"/>
    <w:rsid w:val="00232311"/>
  </w:style>
  <w:style w:type="paragraph" w:customStyle="1" w:styleId="49378E7B75A240448339266F2F1167AD">
    <w:name w:val="49378E7B75A240448339266F2F1167AD"/>
    <w:rsid w:val="00714B16"/>
  </w:style>
  <w:style w:type="paragraph" w:customStyle="1" w:styleId="89DF5C405B1E4A329E434C145D468279">
    <w:name w:val="89DF5C405B1E4A329E434C145D468279"/>
    <w:rsid w:val="00714B16"/>
  </w:style>
  <w:style w:type="paragraph" w:customStyle="1" w:styleId="ABE6D976CF1D41C792C36DE7DFF0CF05">
    <w:name w:val="ABE6D976CF1D41C792C36DE7DFF0CF05"/>
    <w:rsid w:val="00714B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ea94fd1-0f8e-4d18-a04a-e8dda3a7caf3">
      <Terms xmlns="http://schemas.microsoft.com/office/infopath/2007/PartnerControls"/>
    </lcf76f155ced4ddcb4097134ff3c332f>
    <TaxCatchAll xmlns="fd4d1d9d-4313-4d0b-b167-f3ba3f2baa4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824721C6EC1D14D9A2586BA09E3D5BA" ma:contentTypeVersion="13" ma:contentTypeDescription="Create a new document." ma:contentTypeScope="" ma:versionID="068ceeafa066d3c700da68294cd9da7b">
  <xsd:schema xmlns:xsd="http://www.w3.org/2001/XMLSchema" xmlns:xs="http://www.w3.org/2001/XMLSchema" xmlns:p="http://schemas.microsoft.com/office/2006/metadata/properties" xmlns:ns2="dea94fd1-0f8e-4d18-a04a-e8dda3a7caf3" xmlns:ns3="fd4d1d9d-4313-4d0b-b167-f3ba3f2baa46" targetNamespace="http://schemas.microsoft.com/office/2006/metadata/properties" ma:root="true" ma:fieldsID="dcb61c6a90797f1b76ce7cf2036ebc38" ns2:_="" ns3:_="">
    <xsd:import namespace="dea94fd1-0f8e-4d18-a04a-e8dda3a7caf3"/>
    <xsd:import namespace="fd4d1d9d-4313-4d0b-b167-f3ba3f2baa4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94fd1-0f8e-4d18-a04a-e8dda3a7ca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564b8f0a-f075-4faa-88c7-1e114be372f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4d1d9d-4313-4d0b-b167-f3ba3f2baa4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4e34c09-7cf1-4142-b1ef-05a25fd9b900}" ma:internalName="TaxCatchAll" ma:showField="CatchAllData" ma:web="fd4d1d9d-4313-4d0b-b167-f3ba3f2baa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D706A-0924-4EB9-A94D-54E9703D33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15570C-0E3B-4BA2-903C-8AF75B57310C}"/>
</file>

<file path=customXml/itemProps3.xml><?xml version="1.0" encoding="utf-8"?>
<ds:datastoreItem xmlns:ds="http://schemas.openxmlformats.org/officeDocument/2006/customXml" ds:itemID="{759C2289-2A0A-486A-A5ED-D04CC207C248}">
  <ds:schemaRefs>
    <ds:schemaRef ds:uri="http://schemas.microsoft.com/sharepoint/v3/contenttype/forms"/>
  </ds:schemaRefs>
</ds:datastoreItem>
</file>

<file path=customXml/itemProps4.xml><?xml version="1.0" encoding="utf-8"?>
<ds:datastoreItem xmlns:ds="http://schemas.openxmlformats.org/officeDocument/2006/customXml" ds:itemID="{99ECD0E2-7853-48C5-9D99-2F942446B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16</Pages>
  <Words>5908</Words>
  <Characters>33678</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39507</CharactersWithSpaces>
  <SharedDoc>false</SharedDoc>
  <HLinks>
    <vt:vector size="126" baseType="variant">
      <vt:variant>
        <vt:i4>655381</vt:i4>
      </vt:variant>
      <vt:variant>
        <vt:i4>90</vt:i4>
      </vt:variant>
      <vt:variant>
        <vt:i4>0</vt:i4>
      </vt:variant>
      <vt:variant>
        <vt:i4>5</vt:i4>
      </vt:variant>
      <vt:variant>
        <vt:lpwstr/>
      </vt:variant>
      <vt:variant>
        <vt:lpwstr>Exlusions</vt:lpwstr>
      </vt:variant>
      <vt:variant>
        <vt:i4>589839</vt:i4>
      </vt:variant>
      <vt:variant>
        <vt:i4>87</vt:i4>
      </vt:variant>
      <vt:variant>
        <vt:i4>0</vt:i4>
      </vt:variant>
      <vt:variant>
        <vt:i4>5</vt:i4>
      </vt:variant>
      <vt:variant>
        <vt:lpwstr/>
      </vt:variant>
      <vt:variant>
        <vt:lpwstr>GoodorService</vt:lpwstr>
      </vt:variant>
      <vt:variant>
        <vt:i4>8257661</vt:i4>
      </vt:variant>
      <vt:variant>
        <vt:i4>84</vt:i4>
      </vt:variant>
      <vt:variant>
        <vt:i4>0</vt:i4>
      </vt:variant>
      <vt:variant>
        <vt:i4>5</vt:i4>
      </vt:variant>
      <vt:variant>
        <vt:lpwstr/>
      </vt:variant>
      <vt:variant>
        <vt:lpwstr>Conclusions</vt:lpwstr>
      </vt:variant>
      <vt:variant>
        <vt:i4>6553709</vt:i4>
      </vt:variant>
      <vt:variant>
        <vt:i4>81</vt:i4>
      </vt:variant>
      <vt:variant>
        <vt:i4>0</vt:i4>
      </vt:variant>
      <vt:variant>
        <vt:i4>5</vt:i4>
      </vt:variant>
      <vt:variant>
        <vt:lpwstr/>
      </vt:variant>
      <vt:variant>
        <vt:lpwstr>Results</vt:lpwstr>
      </vt:variant>
      <vt:variant>
        <vt:i4>8257632</vt:i4>
      </vt:variant>
      <vt:variant>
        <vt:i4>78</vt:i4>
      </vt:variant>
      <vt:variant>
        <vt:i4>0</vt:i4>
      </vt:variant>
      <vt:variant>
        <vt:i4>5</vt:i4>
      </vt:variant>
      <vt:variant>
        <vt:lpwstr/>
      </vt:variant>
      <vt:variant>
        <vt:lpwstr>Hypothesis</vt:lpwstr>
      </vt:variant>
      <vt:variant>
        <vt:i4>131098</vt:i4>
      </vt:variant>
      <vt:variant>
        <vt:i4>75</vt:i4>
      </vt:variant>
      <vt:variant>
        <vt:i4>0</vt:i4>
      </vt:variant>
      <vt:variant>
        <vt:i4>5</vt:i4>
      </vt:variant>
      <vt:variant>
        <vt:lpwstr/>
      </vt:variant>
      <vt:variant>
        <vt:lpwstr>CompetentProfessional</vt:lpwstr>
      </vt:variant>
      <vt:variant>
        <vt:i4>7798901</vt:i4>
      </vt:variant>
      <vt:variant>
        <vt:i4>72</vt:i4>
      </vt:variant>
      <vt:variant>
        <vt:i4>0</vt:i4>
      </vt:variant>
      <vt:variant>
        <vt:i4>5</vt:i4>
      </vt:variant>
      <vt:variant>
        <vt:lpwstr/>
      </vt:variant>
      <vt:variant>
        <vt:lpwstr>Information</vt:lpwstr>
      </vt:variant>
      <vt:variant>
        <vt:i4>6946942</vt:i4>
      </vt:variant>
      <vt:variant>
        <vt:i4>69</vt:i4>
      </vt:variant>
      <vt:variant>
        <vt:i4>0</vt:i4>
      </vt:variant>
      <vt:variant>
        <vt:i4>5</vt:i4>
      </vt:variant>
      <vt:variant>
        <vt:lpwstr/>
      </vt:variant>
      <vt:variant>
        <vt:lpwstr>KnowledgeSearch</vt:lpwstr>
      </vt:variant>
      <vt:variant>
        <vt:i4>786434</vt:i4>
      </vt:variant>
      <vt:variant>
        <vt:i4>66</vt:i4>
      </vt:variant>
      <vt:variant>
        <vt:i4>0</vt:i4>
      </vt:variant>
      <vt:variant>
        <vt:i4>5</vt:i4>
      </vt:variant>
      <vt:variant>
        <vt:lpwstr/>
      </vt:variant>
      <vt:variant>
        <vt:lpwstr>NewKnowledge</vt:lpwstr>
      </vt:variant>
      <vt:variant>
        <vt:i4>1835016</vt:i4>
      </vt:variant>
      <vt:variant>
        <vt:i4>63</vt:i4>
      </vt:variant>
      <vt:variant>
        <vt:i4>0</vt:i4>
      </vt:variant>
      <vt:variant>
        <vt:i4>5</vt:i4>
      </vt:variant>
      <vt:variant>
        <vt:lpwstr/>
      </vt:variant>
      <vt:variant>
        <vt:lpwstr>SubtantialPurpose</vt:lpwstr>
      </vt:variant>
      <vt:variant>
        <vt:i4>1835061</vt:i4>
      </vt:variant>
      <vt:variant>
        <vt:i4>56</vt:i4>
      </vt:variant>
      <vt:variant>
        <vt:i4>0</vt:i4>
      </vt:variant>
      <vt:variant>
        <vt:i4>5</vt:i4>
      </vt:variant>
      <vt:variant>
        <vt:lpwstr/>
      </vt:variant>
      <vt:variant>
        <vt:lpwstr>_Toc74150238</vt:lpwstr>
      </vt:variant>
      <vt:variant>
        <vt:i4>1245237</vt:i4>
      </vt:variant>
      <vt:variant>
        <vt:i4>50</vt:i4>
      </vt:variant>
      <vt:variant>
        <vt:i4>0</vt:i4>
      </vt:variant>
      <vt:variant>
        <vt:i4>5</vt:i4>
      </vt:variant>
      <vt:variant>
        <vt:lpwstr/>
      </vt:variant>
      <vt:variant>
        <vt:lpwstr>_Toc74150237</vt:lpwstr>
      </vt:variant>
      <vt:variant>
        <vt:i4>1179701</vt:i4>
      </vt:variant>
      <vt:variant>
        <vt:i4>44</vt:i4>
      </vt:variant>
      <vt:variant>
        <vt:i4>0</vt:i4>
      </vt:variant>
      <vt:variant>
        <vt:i4>5</vt:i4>
      </vt:variant>
      <vt:variant>
        <vt:lpwstr/>
      </vt:variant>
      <vt:variant>
        <vt:lpwstr>_Toc74150236</vt:lpwstr>
      </vt:variant>
      <vt:variant>
        <vt:i4>1114165</vt:i4>
      </vt:variant>
      <vt:variant>
        <vt:i4>38</vt:i4>
      </vt:variant>
      <vt:variant>
        <vt:i4>0</vt:i4>
      </vt:variant>
      <vt:variant>
        <vt:i4>5</vt:i4>
      </vt:variant>
      <vt:variant>
        <vt:lpwstr/>
      </vt:variant>
      <vt:variant>
        <vt:lpwstr>_Toc74150235</vt:lpwstr>
      </vt:variant>
      <vt:variant>
        <vt:i4>1048629</vt:i4>
      </vt:variant>
      <vt:variant>
        <vt:i4>32</vt:i4>
      </vt:variant>
      <vt:variant>
        <vt:i4>0</vt:i4>
      </vt:variant>
      <vt:variant>
        <vt:i4>5</vt:i4>
      </vt:variant>
      <vt:variant>
        <vt:lpwstr/>
      </vt:variant>
      <vt:variant>
        <vt:lpwstr>_Toc74150234</vt:lpwstr>
      </vt:variant>
      <vt:variant>
        <vt:i4>1507381</vt:i4>
      </vt:variant>
      <vt:variant>
        <vt:i4>26</vt:i4>
      </vt:variant>
      <vt:variant>
        <vt:i4>0</vt:i4>
      </vt:variant>
      <vt:variant>
        <vt:i4>5</vt:i4>
      </vt:variant>
      <vt:variant>
        <vt:lpwstr/>
      </vt:variant>
      <vt:variant>
        <vt:lpwstr>_Toc74150233</vt:lpwstr>
      </vt:variant>
      <vt:variant>
        <vt:i4>1441845</vt:i4>
      </vt:variant>
      <vt:variant>
        <vt:i4>20</vt:i4>
      </vt:variant>
      <vt:variant>
        <vt:i4>0</vt:i4>
      </vt:variant>
      <vt:variant>
        <vt:i4>5</vt:i4>
      </vt:variant>
      <vt:variant>
        <vt:lpwstr/>
      </vt:variant>
      <vt:variant>
        <vt:lpwstr>_Toc74150232</vt:lpwstr>
      </vt:variant>
      <vt:variant>
        <vt:i4>1376309</vt:i4>
      </vt:variant>
      <vt:variant>
        <vt:i4>14</vt:i4>
      </vt:variant>
      <vt:variant>
        <vt:i4>0</vt:i4>
      </vt:variant>
      <vt:variant>
        <vt:i4>5</vt:i4>
      </vt:variant>
      <vt:variant>
        <vt:lpwstr/>
      </vt:variant>
      <vt:variant>
        <vt:lpwstr>_Toc74150231</vt:lpwstr>
      </vt:variant>
      <vt:variant>
        <vt:i4>1310773</vt:i4>
      </vt:variant>
      <vt:variant>
        <vt:i4>8</vt:i4>
      </vt:variant>
      <vt:variant>
        <vt:i4>0</vt:i4>
      </vt:variant>
      <vt:variant>
        <vt:i4>5</vt:i4>
      </vt:variant>
      <vt:variant>
        <vt:lpwstr/>
      </vt:variant>
      <vt:variant>
        <vt:lpwstr>_Toc74150230</vt:lpwstr>
      </vt:variant>
      <vt:variant>
        <vt:i4>1900596</vt:i4>
      </vt:variant>
      <vt:variant>
        <vt:i4>2</vt:i4>
      </vt:variant>
      <vt:variant>
        <vt:i4>0</vt:i4>
      </vt:variant>
      <vt:variant>
        <vt:i4>5</vt:i4>
      </vt:variant>
      <vt:variant>
        <vt:lpwstr/>
      </vt:variant>
      <vt:variant>
        <vt:lpwstr>_Toc74150229</vt:lpwstr>
      </vt:variant>
      <vt:variant>
        <vt:i4>4063309</vt:i4>
      </vt:variant>
      <vt:variant>
        <vt:i4>0</vt:i4>
      </vt:variant>
      <vt:variant>
        <vt:i4>0</vt:i4>
      </vt:variant>
      <vt:variant>
        <vt:i4>5</vt:i4>
      </vt:variant>
      <vt:variant>
        <vt:lpwstr>mailto:alex@abalegalgroup.com.au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Canning</dc:creator>
  <cp:keywords/>
  <dc:description/>
  <cp:lastModifiedBy>Navin Raj</cp:lastModifiedBy>
  <cp:revision>7</cp:revision>
  <dcterms:created xsi:type="dcterms:W3CDTF">2022-04-22T01:24:00Z</dcterms:created>
  <dcterms:modified xsi:type="dcterms:W3CDTF">2022-04-22T01:42:00Z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0x010100D824721C6EC1D14D9A2586BA09E3D5BA</vt:lpwstr>
  </property>
  <property fmtid="{D5CDD505-2E9C-101B-9397-08002B2CF9AE}" pid="3" name="Order">
    <vt:r8>5198800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